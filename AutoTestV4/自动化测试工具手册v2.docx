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50"/>
          <w:szCs w:val="50"/>
          <w:lang w:val="en-US" w:eastAsia="zh-CN" w:bidi="ar"/>
        </w:rPr>
      </w:pPr>
    </w:p>
    <w:p>
      <w:pPr>
        <w:keepNext w:val="0"/>
        <w:keepLines w:val="0"/>
        <w:widowControl/>
        <w:suppressLineNumbers w:val="0"/>
        <w:jc w:val="center"/>
        <w:rPr>
          <w:rFonts w:hint="eastAsia" w:ascii="宋体" w:hAnsi="宋体" w:eastAsia="宋体" w:cs="宋体"/>
          <w:b/>
          <w:bCs/>
          <w:color w:val="000000"/>
          <w:kern w:val="0"/>
          <w:sz w:val="50"/>
          <w:szCs w:val="50"/>
          <w:lang w:val="en-US" w:eastAsia="zh-CN" w:bidi="ar"/>
        </w:rPr>
      </w:pPr>
    </w:p>
    <w:p>
      <w:pPr>
        <w:keepNext w:val="0"/>
        <w:keepLines w:val="0"/>
        <w:widowControl/>
        <w:suppressLineNumbers w:val="0"/>
        <w:jc w:val="center"/>
        <w:rPr>
          <w:rFonts w:hint="eastAsia" w:ascii="宋体" w:hAnsi="宋体" w:eastAsia="宋体" w:cs="宋体"/>
          <w:b/>
          <w:bCs/>
          <w:color w:val="000000"/>
          <w:kern w:val="0"/>
          <w:sz w:val="50"/>
          <w:szCs w:val="50"/>
          <w:lang w:val="en-US" w:eastAsia="zh-CN" w:bidi="ar"/>
        </w:rPr>
      </w:pPr>
      <w:r>
        <w:rPr>
          <w:rFonts w:hint="eastAsia" w:ascii="宋体" w:hAnsi="宋体" w:eastAsia="宋体" w:cs="宋体"/>
          <w:b/>
          <w:bCs/>
          <w:color w:val="000000"/>
          <w:kern w:val="0"/>
          <w:sz w:val="50"/>
          <w:szCs w:val="50"/>
          <w:lang w:val="en-US" w:eastAsia="zh-CN" w:bidi="ar"/>
        </w:rPr>
        <w:drawing>
          <wp:inline distT="0" distB="0" distL="114300" distR="114300">
            <wp:extent cx="1390650" cy="1152525"/>
            <wp:effectExtent l="0" t="0" r="0" b="0"/>
            <wp:docPr id="1" name="图片 1" descr="BT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TD logo"/>
                    <pic:cNvPicPr>
                      <a:picLocks noChangeAspect="1"/>
                    </pic:cNvPicPr>
                  </pic:nvPicPr>
                  <pic:blipFill>
                    <a:blip r:embed="rId6"/>
                    <a:stretch>
                      <a:fillRect/>
                    </a:stretch>
                  </pic:blipFill>
                  <pic:spPr>
                    <a:xfrm>
                      <a:off x="0" y="0"/>
                      <a:ext cx="1390650" cy="1152525"/>
                    </a:xfrm>
                    <a:prstGeom prst="rect">
                      <a:avLst/>
                    </a:prstGeom>
                  </pic:spPr>
                </pic:pic>
              </a:graphicData>
            </a:graphic>
          </wp:inline>
        </w:drawing>
      </w:r>
    </w:p>
    <w:p>
      <w:pPr>
        <w:keepNext w:val="0"/>
        <w:keepLines w:val="0"/>
        <w:widowControl/>
        <w:suppressLineNumbers w:val="0"/>
        <w:jc w:val="both"/>
        <w:rPr>
          <w:rFonts w:hint="eastAsia" w:ascii="宋体" w:hAnsi="宋体" w:eastAsia="宋体" w:cs="宋体"/>
          <w:b/>
          <w:bCs/>
          <w:color w:val="000000"/>
          <w:kern w:val="0"/>
          <w:sz w:val="50"/>
          <w:szCs w:val="50"/>
          <w:lang w:val="en-US" w:eastAsia="zh-CN" w:bidi="ar"/>
        </w:rPr>
      </w:pPr>
    </w:p>
    <w:p>
      <w:pPr>
        <w:keepNext w:val="0"/>
        <w:keepLines w:val="0"/>
        <w:widowControl/>
        <w:suppressLineNumbers w:val="0"/>
        <w:jc w:val="center"/>
        <w:rPr>
          <w:rFonts w:hint="default"/>
          <w:lang w:val="en-US"/>
        </w:rPr>
      </w:pPr>
      <w:r>
        <w:rPr>
          <w:rFonts w:hint="eastAsia" w:ascii="宋体" w:hAnsi="宋体" w:eastAsia="宋体" w:cs="宋体"/>
          <w:b/>
          <w:bCs/>
          <w:color w:val="000000"/>
          <w:kern w:val="0"/>
          <w:sz w:val="50"/>
          <w:szCs w:val="50"/>
          <w:lang w:val="en-US" w:eastAsia="zh-CN" w:bidi="ar"/>
        </w:rPr>
        <w:t>自动化测试工具手册</w:t>
      </w:r>
    </w:p>
    <w:p>
      <w:pPr>
        <w:keepNext w:val="0"/>
        <w:keepLines w:val="0"/>
        <w:widowControl/>
        <w:suppressLineNumbers w:val="0"/>
        <w:jc w:val="center"/>
        <w:rPr>
          <w:rFonts w:hint="eastAsia" w:ascii="宋体" w:hAnsi="宋体" w:eastAsia="宋体" w:cs="宋体"/>
          <w:b/>
          <w:bCs/>
          <w:color w:val="000000"/>
          <w:kern w:val="0"/>
          <w:sz w:val="31"/>
          <w:szCs w:val="31"/>
          <w:lang w:val="en-US" w:eastAsia="zh-CN" w:bidi="ar"/>
        </w:rPr>
      </w:pPr>
    </w:p>
    <w:p>
      <w:pPr>
        <w:keepNext w:val="0"/>
        <w:keepLines w:val="0"/>
        <w:widowControl/>
        <w:suppressLineNumbers w:val="0"/>
        <w:jc w:val="center"/>
        <w:rPr>
          <w:rFonts w:hint="eastAsia" w:ascii="宋体" w:hAnsi="宋体" w:eastAsia="宋体" w:cs="宋体"/>
          <w:b/>
          <w:bCs/>
          <w:color w:val="000000"/>
          <w:kern w:val="0"/>
          <w:sz w:val="31"/>
          <w:szCs w:val="31"/>
          <w:lang w:val="en-US" w:eastAsia="zh-CN" w:bidi="ar"/>
        </w:rPr>
      </w:pPr>
      <w:r>
        <w:rPr>
          <w:rFonts w:hint="eastAsia" w:ascii="宋体" w:hAnsi="宋体" w:eastAsia="宋体" w:cs="宋体"/>
          <w:b/>
          <w:bCs/>
          <w:color w:val="000000"/>
          <w:kern w:val="0"/>
          <w:sz w:val="31"/>
          <w:szCs w:val="31"/>
          <w:lang w:val="en-US" w:eastAsia="zh-CN" w:bidi="ar"/>
        </w:rPr>
        <w:t>深圳市比昂芯科技有限公司</w:t>
      </w:r>
    </w:p>
    <w:p>
      <w:pPr>
        <w:keepNext w:val="0"/>
        <w:keepLines w:val="0"/>
        <w:widowControl/>
        <w:suppressLineNumbers w:val="0"/>
        <w:jc w:val="center"/>
        <w:rPr>
          <w:rFonts w:hint="eastAsia" w:ascii="宋体" w:hAnsi="宋体" w:eastAsia="宋体" w:cs="宋体"/>
          <w:b/>
          <w:bCs/>
          <w:color w:val="000000"/>
          <w:kern w:val="0"/>
          <w:sz w:val="31"/>
          <w:szCs w:val="31"/>
          <w:lang w:val="en-US" w:eastAsia="zh-CN" w:bidi="ar"/>
        </w:rPr>
      </w:pPr>
    </w:p>
    <w:p>
      <w:pPr>
        <w:keepNext w:val="0"/>
        <w:keepLines w:val="0"/>
        <w:widowControl/>
        <w:suppressLineNumbers w:val="0"/>
        <w:jc w:val="center"/>
        <w:rPr>
          <w:rFonts w:hint="eastAsia" w:ascii="宋体" w:hAnsi="宋体" w:eastAsia="宋体" w:cs="宋体"/>
          <w:b/>
          <w:bCs/>
          <w:color w:val="000000"/>
          <w:kern w:val="0"/>
          <w:sz w:val="31"/>
          <w:szCs w:val="31"/>
          <w:lang w:val="en-US" w:eastAsia="zh-CN" w:bidi="ar"/>
        </w:rPr>
      </w:pPr>
    </w:p>
    <w:p>
      <w:pPr>
        <w:keepNext w:val="0"/>
        <w:keepLines w:val="0"/>
        <w:widowControl/>
        <w:suppressLineNumbers w:val="0"/>
        <w:jc w:val="center"/>
        <w:rPr>
          <w:rFonts w:hint="default"/>
          <w:sz w:val="20"/>
          <w:szCs w:val="22"/>
          <w:lang w:val="en-US"/>
        </w:rPr>
      </w:pPr>
      <w:r>
        <w:rPr>
          <w:rFonts w:hint="eastAsia" w:ascii="宋体" w:hAnsi="宋体" w:eastAsia="宋体" w:cs="宋体"/>
          <w:b/>
          <w:bCs/>
          <w:color w:val="000000"/>
          <w:kern w:val="0"/>
          <w:sz w:val="28"/>
          <w:szCs w:val="28"/>
          <w:lang w:val="en-US" w:eastAsia="zh-CN" w:bidi="ar"/>
        </w:rPr>
        <w:t xml:space="preserve">V2.00 </w:t>
      </w:r>
      <w:r>
        <w:rPr>
          <w:rFonts w:hint="default" w:ascii="宋体" w:hAnsi="宋体" w:eastAsia="宋体" w:cs="宋体"/>
          <w:b/>
          <w:bCs/>
          <w:color w:val="000000"/>
          <w:kern w:val="0"/>
          <w:sz w:val="28"/>
          <w:szCs w:val="28"/>
          <w:lang w:val="en-US" w:eastAsia="zh-CN" w:bidi="ar"/>
        </w:rPr>
        <w:t>20</w:t>
      </w:r>
      <w:r>
        <w:rPr>
          <w:rFonts w:hint="eastAsia" w:ascii="宋体" w:hAnsi="宋体" w:eastAsia="宋体" w:cs="宋体"/>
          <w:b/>
          <w:bCs/>
          <w:color w:val="000000"/>
          <w:kern w:val="0"/>
          <w:sz w:val="28"/>
          <w:szCs w:val="28"/>
          <w:lang w:val="en-US" w:eastAsia="zh-CN" w:bidi="ar"/>
        </w:rPr>
        <w:t>23/04/21 吕世燕</w:t>
      </w:r>
    </w:p>
    <w:p>
      <w:pPr>
        <w:rPr>
          <w:rFonts w:hint="eastAsia"/>
          <w:lang w:val="en-US" w:eastAsia="zh-CN"/>
        </w:rPr>
      </w:pPr>
      <w:r>
        <w:rPr>
          <w:rFonts w:hint="eastAsia"/>
          <w:lang w:val="en-US" w:eastAsia="zh-CN"/>
        </w:rPr>
        <w:br w:type="page"/>
      </w:r>
    </w:p>
    <w:p>
      <w:pPr>
        <w:jc w:val="center"/>
        <w:rPr>
          <w:rFonts w:cs="Arial"/>
          <w:sz w:val="48"/>
          <w:szCs w:val="48"/>
        </w:rPr>
      </w:pPr>
    </w:p>
    <w:p>
      <w:pPr>
        <w:jc w:val="center"/>
        <w:rPr>
          <w:rFonts w:cs="Arial"/>
          <w:sz w:val="48"/>
          <w:szCs w:val="48"/>
        </w:rPr>
      </w:pPr>
      <w:r>
        <w:rPr>
          <w:rFonts w:cs="Arial"/>
          <w:sz w:val="48"/>
          <w:szCs w:val="48"/>
        </w:rPr>
        <w:t>版本修改记录</w:t>
      </w:r>
    </w:p>
    <w:p>
      <w:pPr>
        <w:jc w:val="center"/>
        <w:rPr>
          <w:rFonts w:cs="Arial"/>
          <w:sz w:val="48"/>
          <w:szCs w:val="4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983"/>
        <w:gridCol w:w="2288"/>
        <w:gridCol w:w="2132"/>
        <w:gridCol w:w="1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shd w:val="clear" w:color="auto" w:fill="C0C0C0"/>
          </w:tcPr>
          <w:p>
            <w:pPr>
              <w:rPr>
                <w:rFonts w:hint="eastAsia" w:cs="Arial" w:eastAsiaTheme="minorEastAsia"/>
                <w:lang w:val="en-US" w:eastAsia="zh-CN"/>
              </w:rPr>
            </w:pPr>
            <w:r>
              <w:rPr>
                <w:rFonts w:hint="eastAsia" w:cs="Arial"/>
                <w:lang w:val="en-US" w:eastAsia="zh-CN"/>
              </w:rPr>
              <w:t>日期</w:t>
            </w:r>
          </w:p>
        </w:tc>
        <w:tc>
          <w:tcPr>
            <w:tcW w:w="1028" w:type="dxa"/>
            <w:shd w:val="clear" w:color="auto" w:fill="C0C0C0"/>
          </w:tcPr>
          <w:p>
            <w:pPr>
              <w:rPr>
                <w:rFonts w:hint="eastAsia" w:cs="Arial" w:eastAsiaTheme="minorEastAsia"/>
                <w:lang w:val="en-US" w:eastAsia="zh-CN"/>
              </w:rPr>
            </w:pPr>
            <w:r>
              <w:rPr>
                <w:rFonts w:hint="eastAsia" w:cs="Arial"/>
                <w:lang w:val="en-US" w:eastAsia="zh-CN"/>
              </w:rPr>
              <w:t>作者</w:t>
            </w:r>
          </w:p>
        </w:tc>
        <w:tc>
          <w:tcPr>
            <w:tcW w:w="2414" w:type="dxa"/>
            <w:shd w:val="clear" w:color="auto" w:fill="C0C0C0"/>
          </w:tcPr>
          <w:p>
            <w:pPr>
              <w:rPr>
                <w:rFonts w:hint="default" w:cs="Arial" w:eastAsiaTheme="minorEastAsia"/>
                <w:lang w:val="en-US" w:eastAsia="zh-CN"/>
              </w:rPr>
            </w:pPr>
            <w:r>
              <w:rPr>
                <w:rFonts w:hint="eastAsia" w:cs="Arial"/>
                <w:lang w:val="en-US" w:eastAsia="zh-CN"/>
              </w:rPr>
              <w:t>版本记录</w:t>
            </w:r>
          </w:p>
        </w:tc>
        <w:tc>
          <w:tcPr>
            <w:tcW w:w="2268" w:type="dxa"/>
            <w:shd w:val="clear" w:color="auto" w:fill="C0C0C0"/>
          </w:tcPr>
          <w:p>
            <w:pPr>
              <w:rPr>
                <w:rFonts w:hint="eastAsia" w:cs="Arial" w:eastAsiaTheme="minorEastAsia"/>
                <w:lang w:val="en-US" w:eastAsia="zh-CN"/>
              </w:rPr>
            </w:pPr>
            <w:r>
              <w:rPr>
                <w:rFonts w:hint="eastAsia" w:cs="Arial"/>
                <w:lang w:val="en-US" w:eastAsia="zh-CN"/>
              </w:rPr>
              <w:t>审阅人</w:t>
            </w:r>
          </w:p>
        </w:tc>
        <w:tc>
          <w:tcPr>
            <w:tcW w:w="1750" w:type="dxa"/>
            <w:shd w:val="clear" w:color="auto" w:fill="C0C0C0"/>
          </w:tcPr>
          <w:p>
            <w:pPr>
              <w:rPr>
                <w:rFonts w:hint="eastAsia" w:cs="Arial" w:eastAsiaTheme="minorEastAsia"/>
                <w:lang w:val="en-US" w:eastAsia="zh-CN"/>
              </w:rPr>
            </w:pPr>
            <w:r>
              <w:rPr>
                <w:rFonts w:hint="eastAsia" w:cs="Arial"/>
                <w:lang w:val="en-US" w:eastAsia="zh-CN"/>
              </w:rPr>
              <w:t>审阅记录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cs="Arial" w:eastAsiaTheme="minorEastAsia"/>
                <w:lang w:val="en-US" w:eastAsia="zh-CN"/>
              </w:rPr>
            </w:pPr>
            <w:r>
              <w:rPr>
                <w:rFonts w:cs="Arial"/>
              </w:rPr>
              <w:t>20</w:t>
            </w:r>
            <w:r>
              <w:rPr>
                <w:rFonts w:hint="eastAsia" w:cs="Arial"/>
                <w:lang w:val="en-US" w:eastAsia="zh-CN"/>
              </w:rPr>
              <w:t>22</w:t>
            </w:r>
            <w:r>
              <w:rPr>
                <w:rFonts w:cs="Arial"/>
              </w:rPr>
              <w:t>/</w:t>
            </w:r>
            <w:r>
              <w:rPr>
                <w:rFonts w:hint="eastAsia" w:cs="Arial"/>
                <w:lang w:val="en-US" w:eastAsia="zh-CN"/>
              </w:rPr>
              <w:t>03</w:t>
            </w:r>
            <w:r>
              <w:rPr>
                <w:rFonts w:cs="Arial"/>
              </w:rPr>
              <w:t>/</w:t>
            </w:r>
            <w:r>
              <w:rPr>
                <w:rFonts w:hint="eastAsia" w:cs="Arial"/>
                <w:lang w:val="en-US" w:eastAsia="zh-CN"/>
              </w:rPr>
              <w:t>28</w:t>
            </w:r>
          </w:p>
        </w:tc>
        <w:tc>
          <w:tcPr>
            <w:tcW w:w="1028" w:type="dxa"/>
          </w:tcPr>
          <w:p>
            <w:pPr>
              <w:rPr>
                <w:rFonts w:hint="default" w:eastAsia="宋体" w:cs="Arial"/>
                <w:lang w:val="en-US" w:eastAsia="zh-CN"/>
              </w:rPr>
            </w:pPr>
            <w:r>
              <w:rPr>
                <w:rFonts w:hint="eastAsia" w:eastAsia="宋体" w:cs="Arial"/>
                <w:lang w:val="en-US" w:eastAsia="zh-CN"/>
              </w:rPr>
              <w:t>高平洁</w:t>
            </w:r>
          </w:p>
        </w:tc>
        <w:tc>
          <w:tcPr>
            <w:tcW w:w="2414" w:type="dxa"/>
          </w:tcPr>
          <w:p>
            <w:pPr>
              <w:rPr>
                <w:rFonts w:cs="Arial"/>
              </w:rPr>
            </w:pPr>
            <w:r>
              <w:rPr>
                <w:rFonts w:cs="Arial"/>
              </w:rPr>
              <w:t>V1.00</w:t>
            </w:r>
          </w:p>
        </w:tc>
        <w:tc>
          <w:tcPr>
            <w:tcW w:w="2268" w:type="dxa"/>
          </w:tcPr>
          <w:p>
            <w:pPr>
              <w:rPr>
                <w:rFonts w:cs="Arial"/>
              </w:rPr>
            </w:pPr>
          </w:p>
        </w:tc>
        <w:tc>
          <w:tcPr>
            <w:tcW w:w="1750" w:type="dxa"/>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hint="default" w:cs="Arial" w:eastAsiaTheme="minorEastAsia"/>
                <w:lang w:val="en-US" w:eastAsia="zh-CN"/>
              </w:rPr>
            </w:pPr>
            <w:r>
              <w:rPr>
                <w:rFonts w:hint="eastAsia" w:cs="Arial"/>
                <w:lang w:val="en-US" w:eastAsia="zh-CN"/>
              </w:rPr>
              <w:t>2023/04/21</w:t>
            </w:r>
          </w:p>
        </w:tc>
        <w:tc>
          <w:tcPr>
            <w:tcW w:w="1028" w:type="dxa"/>
          </w:tcPr>
          <w:p>
            <w:pPr>
              <w:rPr>
                <w:rFonts w:hint="default" w:eastAsia="宋体" w:cs="Arial"/>
                <w:lang w:val="en-US" w:eastAsia="zh-CN"/>
              </w:rPr>
            </w:pPr>
            <w:r>
              <w:rPr>
                <w:rFonts w:hint="eastAsia" w:eastAsia="宋体" w:cs="Arial"/>
                <w:lang w:val="en-US" w:eastAsia="zh-CN"/>
              </w:rPr>
              <w:t>吕世燕</w:t>
            </w:r>
          </w:p>
        </w:tc>
        <w:tc>
          <w:tcPr>
            <w:tcW w:w="2414" w:type="dxa"/>
          </w:tcPr>
          <w:p>
            <w:pPr>
              <w:rPr>
                <w:rFonts w:hint="default" w:eastAsia="宋体" w:cs="Arial"/>
                <w:lang w:val="en-US" w:eastAsia="zh-CN"/>
              </w:rPr>
            </w:pPr>
            <w:r>
              <w:rPr>
                <w:rFonts w:hint="eastAsia" w:eastAsia="宋体" w:cs="Arial"/>
                <w:lang w:val="en-US" w:eastAsia="zh-CN"/>
              </w:rPr>
              <w:t>V2.00</w:t>
            </w:r>
          </w:p>
        </w:tc>
        <w:tc>
          <w:tcPr>
            <w:tcW w:w="2268" w:type="dxa"/>
          </w:tcPr>
          <w:p>
            <w:pPr>
              <w:rPr>
                <w:rFonts w:cs="Arial"/>
              </w:rPr>
            </w:pPr>
          </w:p>
        </w:tc>
        <w:tc>
          <w:tcPr>
            <w:tcW w:w="1750" w:type="dxa"/>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rPr>
                <w:rFonts w:cs="Arial"/>
              </w:rPr>
            </w:pPr>
          </w:p>
        </w:tc>
        <w:tc>
          <w:tcPr>
            <w:tcW w:w="1028" w:type="dxa"/>
          </w:tcPr>
          <w:p>
            <w:pPr>
              <w:rPr>
                <w:rFonts w:hint="default" w:eastAsia="宋体" w:cs="Arial"/>
                <w:lang w:val="en-US" w:eastAsia="zh-CN"/>
              </w:rPr>
            </w:pPr>
          </w:p>
        </w:tc>
        <w:tc>
          <w:tcPr>
            <w:tcW w:w="2414" w:type="dxa"/>
          </w:tcPr>
          <w:p>
            <w:pPr>
              <w:rPr>
                <w:rFonts w:hint="eastAsia" w:cs="Arial"/>
              </w:rPr>
            </w:pPr>
          </w:p>
        </w:tc>
        <w:tc>
          <w:tcPr>
            <w:tcW w:w="2268" w:type="dxa"/>
          </w:tcPr>
          <w:p>
            <w:pPr>
              <w:rPr>
                <w:rFonts w:cs="Arial"/>
              </w:rPr>
            </w:pPr>
          </w:p>
        </w:tc>
        <w:tc>
          <w:tcPr>
            <w:tcW w:w="1750" w:type="dxa"/>
          </w:tcPr>
          <w:p>
            <w:pPr>
              <w:rPr>
                <w:rFonts w:cs="Arial"/>
              </w:rPr>
            </w:pPr>
          </w:p>
        </w:tc>
      </w:tr>
    </w:tbl>
    <w:p>
      <w:pPr>
        <w:rPr>
          <w:rFonts w:hint="eastAsia"/>
          <w:sz w:val="28"/>
          <w:szCs w:val="36"/>
          <w:lang w:val="en-US" w:eastAsia="zh-CN"/>
        </w:rPr>
      </w:pPr>
      <w:r>
        <w:rPr>
          <w:rFonts w:hint="eastAsia"/>
          <w:sz w:val="28"/>
          <w:szCs w:val="36"/>
          <w:lang w:val="en-US" w:eastAsia="zh-CN"/>
        </w:rPr>
        <w:br w:type="page"/>
      </w:r>
    </w:p>
    <w:sdt>
      <w:sdtPr>
        <w:rPr>
          <w:rFonts w:ascii="宋体" w:hAnsi="宋体" w:eastAsia="宋体" w:cstheme="minorBidi"/>
          <w:kern w:val="2"/>
          <w:sz w:val="21"/>
          <w:szCs w:val="24"/>
          <w:lang w:val="en-US" w:eastAsia="zh-CN" w:bidi="ar-SA"/>
        </w:rPr>
        <w:id w:val="147460020"/>
        <w15:color w:val="DBDBDB"/>
        <w:docPartObj>
          <w:docPartGallery w:val="Table of Contents"/>
          <w:docPartUnique/>
        </w:docPartObj>
      </w:sdtPr>
      <w:sdtEndPr>
        <w:rPr>
          <w:rFonts w:hint="eastAsia" w:asciiTheme="minorHAnsi" w:hAnsiTheme="minorHAnsi" w:eastAsiaTheme="minorEastAsia" w:cstheme="minorBidi"/>
          <w:b/>
          <w:kern w:val="2"/>
          <w:sz w:val="24"/>
          <w:szCs w:val="4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sz w:val="48"/>
              <w:szCs w:val="48"/>
            </w:rPr>
          </w:pPr>
          <w:r>
            <w:rPr>
              <w:rFonts w:ascii="宋体" w:hAnsi="宋体" w:eastAsia="宋体"/>
              <w:sz w:val="48"/>
              <w:szCs w:val="48"/>
            </w:rPr>
            <w:t>目录</w:t>
          </w:r>
        </w:p>
        <w:p>
          <w:pPr>
            <w:pStyle w:val="13"/>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b/>
              <w:kern w:val="2"/>
              <w:sz w:val="24"/>
              <w:szCs w:val="44"/>
              <w:lang w:val="en-US" w:eastAsia="zh-CN" w:bidi="ar-SA"/>
            </w:rPr>
          </w:pPr>
        </w:p>
      </w:sdtContent>
    </w:sdt>
    <w:p>
      <w:pPr>
        <w:pStyle w:val="5"/>
        <w:tabs>
          <w:tab w:val="right" w:leader="dot" w:pos="8306"/>
        </w:tabs>
      </w:pPr>
      <w:r>
        <w:rPr>
          <w:rFonts w:hint="eastAsia"/>
          <w:sz w:val="36"/>
          <w:szCs w:val="44"/>
          <w:lang w:val="en-US" w:eastAsia="zh-CN"/>
        </w:rPr>
        <w:fldChar w:fldCharType="begin"/>
      </w:r>
      <w:r>
        <w:rPr>
          <w:rFonts w:hint="eastAsia"/>
          <w:sz w:val="36"/>
          <w:szCs w:val="44"/>
          <w:lang w:val="en-US" w:eastAsia="zh-CN"/>
        </w:rPr>
        <w:instrText xml:space="preserve">TOC \o "1-2" \h \u </w:instrText>
      </w:r>
      <w:r>
        <w:rPr>
          <w:rFonts w:hint="eastAsia"/>
          <w:sz w:val="36"/>
          <w:szCs w:val="44"/>
          <w:lang w:val="en-US" w:eastAsia="zh-CN"/>
        </w:rPr>
        <w:fldChar w:fldCharType="separate"/>
      </w:r>
      <w:r>
        <w:rPr>
          <w:rFonts w:hint="eastAsia"/>
          <w:szCs w:val="44"/>
          <w:lang w:val="en-US" w:eastAsia="zh-CN"/>
        </w:rPr>
        <w:fldChar w:fldCharType="begin"/>
      </w:r>
      <w:r>
        <w:rPr>
          <w:rFonts w:hint="eastAsia"/>
          <w:szCs w:val="44"/>
          <w:lang w:val="en-US" w:eastAsia="zh-CN"/>
        </w:rPr>
        <w:instrText xml:space="preserve"> HYPERLINK \l _Toc3545 </w:instrText>
      </w:r>
      <w:r>
        <w:rPr>
          <w:rFonts w:hint="eastAsia"/>
          <w:szCs w:val="44"/>
          <w:lang w:val="en-US" w:eastAsia="zh-CN"/>
        </w:rPr>
        <w:fldChar w:fldCharType="separate"/>
      </w:r>
      <w:r>
        <w:rPr>
          <w:rFonts w:hint="eastAsia"/>
          <w:szCs w:val="36"/>
          <w:lang w:val="en-US" w:eastAsia="zh-CN"/>
        </w:rPr>
        <w:t>一、 自动化测试流程图</w:t>
      </w:r>
      <w:r>
        <w:tab/>
      </w:r>
      <w:r>
        <w:fldChar w:fldCharType="begin"/>
      </w:r>
      <w:r>
        <w:instrText xml:space="preserve"> PAGEREF _Toc3545 \h </w:instrText>
      </w:r>
      <w:r>
        <w:fldChar w:fldCharType="separate"/>
      </w:r>
      <w:r>
        <w:t>4</w:t>
      </w:r>
      <w:r>
        <w:fldChar w:fldCharType="end"/>
      </w:r>
      <w:r>
        <w:rPr>
          <w:rFonts w:hint="eastAsia"/>
          <w:szCs w:val="44"/>
          <w:lang w:val="en-US" w:eastAsia="zh-CN"/>
        </w:rPr>
        <w:fldChar w:fldCharType="end"/>
      </w:r>
    </w:p>
    <w:p>
      <w:pPr>
        <w:pStyle w:val="5"/>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_Toc12436 </w:instrText>
      </w:r>
      <w:r>
        <w:rPr>
          <w:rFonts w:hint="eastAsia"/>
          <w:szCs w:val="44"/>
          <w:lang w:val="en-US" w:eastAsia="zh-CN"/>
        </w:rPr>
        <w:fldChar w:fldCharType="separate"/>
      </w:r>
      <w:r>
        <w:rPr>
          <w:rFonts w:hint="eastAsia"/>
          <w:szCs w:val="36"/>
          <w:lang w:val="en-US" w:eastAsia="zh-CN"/>
        </w:rPr>
        <w:t>二、 概述</w:t>
      </w:r>
      <w:r>
        <w:tab/>
      </w:r>
      <w:r>
        <w:fldChar w:fldCharType="begin"/>
      </w:r>
      <w:r>
        <w:instrText xml:space="preserve"> PAGEREF _Toc12436 \h </w:instrText>
      </w:r>
      <w:r>
        <w:fldChar w:fldCharType="separate"/>
      </w:r>
      <w:r>
        <w:t>5</w:t>
      </w:r>
      <w:r>
        <w:fldChar w:fldCharType="end"/>
      </w:r>
      <w:r>
        <w:rPr>
          <w:rFonts w:hint="eastAsia"/>
          <w:szCs w:val="44"/>
          <w:lang w:val="en-US" w:eastAsia="zh-CN"/>
        </w:rPr>
        <w:fldChar w:fldCharType="end"/>
      </w:r>
    </w:p>
    <w:p>
      <w:pPr>
        <w:pStyle w:val="5"/>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_Toc17689 </w:instrText>
      </w:r>
      <w:r>
        <w:rPr>
          <w:rFonts w:hint="eastAsia"/>
          <w:szCs w:val="44"/>
          <w:lang w:val="en-US" w:eastAsia="zh-CN"/>
        </w:rPr>
        <w:fldChar w:fldCharType="separate"/>
      </w:r>
      <w:r>
        <w:rPr>
          <w:rFonts w:hint="eastAsia"/>
          <w:szCs w:val="36"/>
          <w:lang w:val="en-US" w:eastAsia="zh-CN"/>
        </w:rPr>
        <w:t>三、 AutoTestCls()类</w:t>
      </w:r>
      <w:r>
        <w:tab/>
      </w:r>
      <w:r>
        <w:fldChar w:fldCharType="begin"/>
      </w:r>
      <w:r>
        <w:instrText xml:space="preserve"> PAGEREF _Toc17689 \h </w:instrText>
      </w:r>
      <w:r>
        <w:fldChar w:fldCharType="separate"/>
      </w:r>
      <w:r>
        <w:t>5</w:t>
      </w:r>
      <w:r>
        <w:fldChar w:fldCharType="end"/>
      </w:r>
      <w:r>
        <w:rPr>
          <w:rFonts w:hint="eastAsia"/>
          <w:szCs w:val="44"/>
          <w:lang w:val="en-US" w:eastAsia="zh-CN"/>
        </w:rPr>
        <w:fldChar w:fldCharType="end"/>
      </w:r>
    </w:p>
    <w:p>
      <w:pPr>
        <w:pStyle w:val="5"/>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_Toc8923 </w:instrText>
      </w:r>
      <w:r>
        <w:rPr>
          <w:rFonts w:hint="eastAsia"/>
          <w:szCs w:val="44"/>
          <w:lang w:val="en-US" w:eastAsia="zh-CN"/>
        </w:rPr>
        <w:fldChar w:fldCharType="separate"/>
      </w:r>
      <w:r>
        <w:rPr>
          <w:rFonts w:hint="eastAsia"/>
          <w:szCs w:val="36"/>
          <w:lang w:val="en-US" w:eastAsia="zh-CN"/>
        </w:rPr>
        <w:t>四、 主函数Main</w:t>
      </w:r>
      <w:r>
        <w:tab/>
      </w:r>
      <w:r>
        <w:fldChar w:fldCharType="begin"/>
      </w:r>
      <w:r>
        <w:instrText xml:space="preserve"> PAGEREF _Toc8923 \h </w:instrText>
      </w:r>
      <w:r>
        <w:fldChar w:fldCharType="separate"/>
      </w:r>
      <w:r>
        <w:t>6</w:t>
      </w:r>
      <w:r>
        <w:fldChar w:fldCharType="end"/>
      </w:r>
      <w:r>
        <w:rPr>
          <w:rFonts w:hint="eastAsia"/>
          <w:szCs w:val="44"/>
          <w:lang w:val="en-US" w:eastAsia="zh-CN"/>
        </w:rPr>
        <w:fldChar w:fldCharType="end"/>
      </w:r>
    </w:p>
    <w:p>
      <w:pPr>
        <w:pStyle w:val="5"/>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_Toc17239 </w:instrText>
      </w:r>
      <w:r>
        <w:rPr>
          <w:rFonts w:hint="eastAsia"/>
          <w:szCs w:val="44"/>
          <w:lang w:val="en-US" w:eastAsia="zh-CN"/>
        </w:rPr>
        <w:fldChar w:fldCharType="separate"/>
      </w:r>
      <w:r>
        <w:rPr>
          <w:rFonts w:hint="eastAsia"/>
          <w:szCs w:val="36"/>
          <w:lang w:val="en-US" w:eastAsia="zh-CN"/>
        </w:rPr>
        <w:t>五、 解析命令参数</w:t>
      </w:r>
      <w:r>
        <w:tab/>
      </w:r>
      <w:r>
        <w:fldChar w:fldCharType="begin"/>
      </w:r>
      <w:r>
        <w:instrText xml:space="preserve"> PAGEREF _Toc17239 \h </w:instrText>
      </w:r>
      <w:r>
        <w:fldChar w:fldCharType="separate"/>
      </w:r>
      <w:r>
        <w:t>6</w:t>
      </w:r>
      <w:r>
        <w:fldChar w:fldCharType="end"/>
      </w:r>
      <w:r>
        <w:rPr>
          <w:rFonts w:hint="eastAsia"/>
          <w:szCs w:val="44"/>
          <w:lang w:val="en-US" w:eastAsia="zh-CN"/>
        </w:rPr>
        <w:fldChar w:fldCharType="end"/>
      </w:r>
    </w:p>
    <w:p>
      <w:pPr>
        <w:pStyle w:val="5"/>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_Toc20876 </w:instrText>
      </w:r>
      <w:r>
        <w:rPr>
          <w:rFonts w:hint="eastAsia"/>
          <w:szCs w:val="44"/>
          <w:lang w:val="en-US" w:eastAsia="zh-CN"/>
        </w:rPr>
        <w:fldChar w:fldCharType="separate"/>
      </w:r>
      <w:r>
        <w:rPr>
          <w:rFonts w:hint="eastAsia"/>
          <w:szCs w:val="36"/>
          <w:lang w:val="en-US" w:eastAsia="zh-CN"/>
        </w:rPr>
        <w:t>六、 初始化</w:t>
      </w:r>
      <w:r>
        <w:tab/>
      </w:r>
      <w:r>
        <w:fldChar w:fldCharType="begin"/>
      </w:r>
      <w:r>
        <w:instrText xml:space="preserve"> PAGEREF _Toc20876 \h </w:instrText>
      </w:r>
      <w:r>
        <w:fldChar w:fldCharType="separate"/>
      </w:r>
      <w:r>
        <w:t>7</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_Toc16675 </w:instrText>
      </w:r>
      <w:r>
        <w:rPr>
          <w:rFonts w:hint="eastAsia"/>
          <w:szCs w:val="44"/>
          <w:lang w:val="en-US" w:eastAsia="zh-CN"/>
        </w:rPr>
        <w:fldChar w:fldCharType="separate"/>
      </w:r>
      <w:r>
        <w:rPr>
          <w:rFonts w:hint="default"/>
          <w:szCs w:val="32"/>
          <w:lang w:val="en-US" w:eastAsia="zh-CN"/>
        </w:rPr>
        <w:t xml:space="preserve">1. </w:t>
      </w:r>
      <w:r>
        <w:rPr>
          <w:rFonts w:hint="eastAsia"/>
          <w:szCs w:val="32"/>
          <w:lang w:val="en-US" w:eastAsia="zh-CN"/>
        </w:rPr>
        <w:t>构造函数__init__(opt)：</w:t>
      </w:r>
      <w:r>
        <w:tab/>
      </w:r>
      <w:r>
        <w:fldChar w:fldCharType="begin"/>
      </w:r>
      <w:r>
        <w:instrText xml:space="preserve"> PAGEREF _Toc16675 \h </w:instrText>
      </w:r>
      <w:r>
        <w:fldChar w:fldCharType="separate"/>
      </w:r>
      <w:r>
        <w:t>7</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_Toc10282 </w:instrText>
      </w:r>
      <w:r>
        <w:rPr>
          <w:rFonts w:hint="eastAsia"/>
          <w:szCs w:val="44"/>
          <w:lang w:val="en-US" w:eastAsia="zh-CN"/>
        </w:rPr>
        <w:fldChar w:fldCharType="separate"/>
      </w:r>
      <w:r>
        <w:rPr>
          <w:rFonts w:hint="default"/>
          <w:szCs w:val="32"/>
          <w:lang w:val="en-US" w:eastAsia="zh-CN"/>
        </w:rPr>
        <w:t xml:space="preserve">2. </w:t>
      </w:r>
      <w:r>
        <w:rPr>
          <w:rFonts w:hint="eastAsia"/>
          <w:szCs w:val="32"/>
          <w:lang w:val="en-US" w:eastAsia="zh-CN"/>
        </w:rPr>
        <w:t>InitCaseForm()：</w:t>
      </w:r>
      <w:r>
        <w:tab/>
      </w:r>
      <w:r>
        <w:fldChar w:fldCharType="begin"/>
      </w:r>
      <w:r>
        <w:instrText xml:space="preserve"> PAGEREF _Toc10282 \h </w:instrText>
      </w:r>
      <w:r>
        <w:fldChar w:fldCharType="separate"/>
      </w:r>
      <w:r>
        <w:t>9</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_Toc1119 </w:instrText>
      </w:r>
      <w:r>
        <w:rPr>
          <w:rFonts w:hint="eastAsia"/>
          <w:szCs w:val="44"/>
          <w:lang w:val="en-US" w:eastAsia="zh-CN"/>
        </w:rPr>
        <w:fldChar w:fldCharType="separate"/>
      </w:r>
      <w:r>
        <w:rPr>
          <w:rFonts w:hint="default"/>
          <w:szCs w:val="32"/>
          <w:lang w:val="en-US" w:eastAsia="zh-CN"/>
        </w:rPr>
        <w:t>4. not_check_file_list(self, netfile)</w:t>
      </w:r>
      <w:r>
        <w:rPr>
          <w:rFonts w:hint="eastAsia"/>
          <w:szCs w:val="32"/>
          <w:lang w:val="en-US" w:eastAsia="zh-CN"/>
        </w:rPr>
        <w:t>:</w:t>
      </w:r>
      <w:r>
        <w:tab/>
      </w:r>
      <w:r>
        <w:fldChar w:fldCharType="begin"/>
      </w:r>
      <w:r>
        <w:instrText xml:space="preserve"> PAGEREF _Toc1119 \h </w:instrText>
      </w:r>
      <w:r>
        <w:fldChar w:fldCharType="separate"/>
      </w:r>
      <w:r>
        <w:t>11</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_Toc12644 </w:instrText>
      </w:r>
      <w:r>
        <w:rPr>
          <w:rFonts w:hint="eastAsia"/>
          <w:szCs w:val="44"/>
          <w:lang w:val="en-US" w:eastAsia="zh-CN"/>
        </w:rPr>
        <w:fldChar w:fldCharType="separate"/>
      </w:r>
      <w:r>
        <w:rPr>
          <w:rFonts w:hint="default"/>
          <w:szCs w:val="32"/>
          <w:lang w:val="en-US" w:eastAsia="zh-CN"/>
        </w:rPr>
        <w:t xml:space="preserve">5. </w:t>
      </w:r>
      <w:r>
        <w:rPr>
          <w:rFonts w:hint="eastAsia"/>
          <w:szCs w:val="32"/>
          <w:lang w:val="en-US" w:eastAsia="zh-CN"/>
        </w:rPr>
        <w:t>change_suffix(file, suffix)：</w:t>
      </w:r>
      <w:r>
        <w:tab/>
      </w:r>
      <w:r>
        <w:fldChar w:fldCharType="begin"/>
      </w:r>
      <w:r>
        <w:instrText xml:space="preserve"> PAGEREF _Toc12644 \h </w:instrText>
      </w:r>
      <w:r>
        <w:fldChar w:fldCharType="separate"/>
      </w:r>
      <w:r>
        <w:t>11</w:t>
      </w:r>
      <w:r>
        <w:fldChar w:fldCharType="end"/>
      </w:r>
      <w:r>
        <w:rPr>
          <w:rFonts w:hint="eastAsia"/>
          <w:szCs w:val="44"/>
          <w:lang w:val="en-US" w:eastAsia="zh-CN"/>
        </w:rPr>
        <w:fldChar w:fldCharType="end"/>
      </w:r>
    </w:p>
    <w:p>
      <w:pPr>
        <w:pStyle w:val="5"/>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_Toc27727 </w:instrText>
      </w:r>
      <w:r>
        <w:rPr>
          <w:rFonts w:hint="eastAsia"/>
          <w:szCs w:val="44"/>
          <w:lang w:val="en-US" w:eastAsia="zh-CN"/>
        </w:rPr>
        <w:fldChar w:fldCharType="separate"/>
      </w:r>
      <w:r>
        <w:rPr>
          <w:rFonts w:hint="eastAsia"/>
          <w:szCs w:val="36"/>
          <w:lang w:val="en-US" w:eastAsia="zh-CN"/>
        </w:rPr>
        <w:t>七、 执行仿真</w:t>
      </w:r>
      <w:r>
        <w:tab/>
      </w:r>
      <w:r>
        <w:fldChar w:fldCharType="begin"/>
      </w:r>
      <w:r>
        <w:instrText xml:space="preserve"> PAGEREF _Toc27727 \h </w:instrText>
      </w:r>
      <w:r>
        <w:fldChar w:fldCharType="separate"/>
      </w:r>
      <w:r>
        <w:t>12</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_Toc23163 </w:instrText>
      </w:r>
      <w:r>
        <w:rPr>
          <w:rFonts w:hint="eastAsia"/>
          <w:szCs w:val="44"/>
          <w:lang w:val="en-US" w:eastAsia="zh-CN"/>
        </w:rPr>
        <w:fldChar w:fldCharType="separate"/>
      </w:r>
      <w:r>
        <w:rPr>
          <w:rFonts w:hint="default"/>
          <w:szCs w:val="32"/>
          <w:lang w:val="en-US" w:eastAsia="zh-CN"/>
        </w:rPr>
        <w:t xml:space="preserve">1. </w:t>
      </w:r>
      <w:r>
        <w:rPr>
          <w:rFonts w:hint="eastAsia"/>
          <w:szCs w:val="32"/>
          <w:lang w:val="en-US" w:eastAsia="zh-CN"/>
        </w:rPr>
        <w:t>sim_folder()：</w:t>
      </w:r>
      <w:r>
        <w:tab/>
      </w:r>
      <w:r>
        <w:fldChar w:fldCharType="begin"/>
      </w:r>
      <w:r>
        <w:instrText xml:space="preserve"> PAGEREF _Toc23163 \h </w:instrText>
      </w:r>
      <w:r>
        <w:fldChar w:fldCharType="separate"/>
      </w:r>
      <w:r>
        <w:t>12</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_Toc22049 </w:instrText>
      </w:r>
      <w:r>
        <w:rPr>
          <w:rFonts w:hint="eastAsia"/>
          <w:szCs w:val="44"/>
          <w:lang w:val="en-US" w:eastAsia="zh-CN"/>
        </w:rPr>
        <w:fldChar w:fldCharType="separate"/>
      </w:r>
      <w:r>
        <w:rPr>
          <w:rFonts w:hint="default"/>
          <w:szCs w:val="32"/>
          <w:lang w:val="en-US" w:eastAsia="zh-CN"/>
        </w:rPr>
        <w:t xml:space="preserve">2. </w:t>
      </w:r>
      <w:r>
        <w:rPr>
          <w:rFonts w:hint="eastAsia"/>
          <w:szCs w:val="32"/>
          <w:lang w:val="en-US" w:eastAsia="zh-CN"/>
        </w:rPr>
        <w:t>run_simulation_g(index)：</w:t>
      </w:r>
      <w:r>
        <w:tab/>
      </w:r>
      <w:r>
        <w:fldChar w:fldCharType="begin"/>
      </w:r>
      <w:r>
        <w:instrText xml:space="preserve"> PAGEREF _Toc22049 \h </w:instrText>
      </w:r>
      <w:r>
        <w:fldChar w:fldCharType="separate"/>
      </w:r>
      <w:r>
        <w:t>12</w:t>
      </w:r>
      <w:r>
        <w:fldChar w:fldCharType="end"/>
      </w:r>
      <w:r>
        <w:rPr>
          <w:rFonts w:hint="eastAsia"/>
          <w:szCs w:val="44"/>
          <w:lang w:val="en-US" w:eastAsia="zh-CN"/>
        </w:rPr>
        <w:fldChar w:fldCharType="end"/>
      </w:r>
    </w:p>
    <w:p>
      <w:pPr>
        <w:pStyle w:val="5"/>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_Toc26587 </w:instrText>
      </w:r>
      <w:r>
        <w:rPr>
          <w:rFonts w:hint="eastAsia"/>
          <w:szCs w:val="44"/>
          <w:lang w:val="en-US" w:eastAsia="zh-CN"/>
        </w:rPr>
        <w:fldChar w:fldCharType="separate"/>
      </w:r>
      <w:r>
        <w:rPr>
          <w:rFonts w:hint="eastAsia"/>
          <w:szCs w:val="36"/>
          <w:lang w:val="en-US" w:eastAsia="zh-CN"/>
        </w:rPr>
        <w:t>八、 仿真状态统计</w:t>
      </w:r>
      <w:r>
        <w:tab/>
      </w:r>
      <w:r>
        <w:fldChar w:fldCharType="begin"/>
      </w:r>
      <w:r>
        <w:instrText xml:space="preserve"> PAGEREF _Toc26587 \h </w:instrText>
      </w:r>
      <w:r>
        <w:fldChar w:fldCharType="separate"/>
      </w:r>
      <w:r>
        <w:t>13</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_Toc24347 </w:instrText>
      </w:r>
      <w:r>
        <w:rPr>
          <w:rFonts w:hint="eastAsia"/>
          <w:szCs w:val="44"/>
          <w:lang w:val="en-US" w:eastAsia="zh-CN"/>
        </w:rPr>
        <w:fldChar w:fldCharType="separate"/>
      </w:r>
      <w:r>
        <w:rPr>
          <w:rFonts w:hint="default"/>
          <w:szCs w:val="24"/>
          <w:lang w:val="en-US" w:eastAsia="zh-CN"/>
        </w:rPr>
        <w:t xml:space="preserve">1. </w:t>
      </w:r>
      <w:r>
        <w:rPr>
          <w:rFonts w:hint="eastAsia"/>
          <w:szCs w:val="24"/>
          <w:lang w:val="en-US" w:eastAsia="zh-CN"/>
        </w:rPr>
        <w:t>global_log_check()：</w:t>
      </w:r>
      <w:r>
        <w:tab/>
      </w:r>
      <w:r>
        <w:fldChar w:fldCharType="begin"/>
      </w:r>
      <w:r>
        <w:instrText xml:space="preserve"> PAGEREF _Toc24347 \h </w:instrText>
      </w:r>
      <w:r>
        <w:fldChar w:fldCharType="separate"/>
      </w:r>
      <w:r>
        <w:t>13</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_Toc1221 </w:instrText>
      </w:r>
      <w:r>
        <w:rPr>
          <w:rFonts w:hint="eastAsia"/>
          <w:szCs w:val="44"/>
          <w:lang w:val="en-US" w:eastAsia="zh-CN"/>
        </w:rPr>
        <w:fldChar w:fldCharType="separate"/>
      </w:r>
      <w:r>
        <w:rPr>
          <w:rFonts w:hint="default"/>
          <w:szCs w:val="32"/>
          <w:lang w:val="en-US" w:eastAsia="zh-CN"/>
        </w:rPr>
        <w:t xml:space="preserve">2. </w:t>
      </w:r>
      <w:r>
        <w:rPr>
          <w:rFonts w:hint="eastAsia"/>
          <w:szCs w:val="32"/>
          <w:lang w:val="en-US" w:eastAsia="zh-CN"/>
        </w:rPr>
        <w:t>logfile_check(file)：</w:t>
      </w:r>
      <w:r>
        <w:tab/>
      </w:r>
      <w:r>
        <w:fldChar w:fldCharType="begin"/>
      </w:r>
      <w:r>
        <w:instrText xml:space="preserve"> PAGEREF _Toc1221 \h </w:instrText>
      </w:r>
      <w:r>
        <w:fldChar w:fldCharType="separate"/>
      </w:r>
      <w:r>
        <w:t>15</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_Toc32629 </w:instrText>
      </w:r>
      <w:r>
        <w:rPr>
          <w:rFonts w:hint="eastAsia"/>
          <w:szCs w:val="44"/>
          <w:lang w:val="en-US" w:eastAsia="zh-CN"/>
        </w:rPr>
        <w:fldChar w:fldCharType="separate"/>
      </w:r>
      <w:r>
        <w:rPr>
          <w:rFonts w:hint="default"/>
          <w:szCs w:val="32"/>
          <w:lang w:val="en-US" w:eastAsia="zh-CN"/>
        </w:rPr>
        <w:t xml:space="preserve">3. </w:t>
      </w:r>
      <w:r>
        <w:rPr>
          <w:rFonts w:hint="eastAsia"/>
          <w:szCs w:val="32"/>
          <w:lang w:val="en-US" w:eastAsia="zh-CN"/>
        </w:rPr>
        <w:t>time_divcheck(file)：</w:t>
      </w:r>
      <w:r>
        <w:tab/>
      </w:r>
      <w:r>
        <w:fldChar w:fldCharType="begin"/>
      </w:r>
      <w:r>
        <w:instrText xml:space="preserve"> PAGEREF _Toc32629 \h </w:instrText>
      </w:r>
      <w:r>
        <w:fldChar w:fldCharType="separate"/>
      </w:r>
      <w:r>
        <w:t>16</w:t>
      </w:r>
      <w:r>
        <w:fldChar w:fldCharType="end"/>
      </w:r>
      <w:r>
        <w:rPr>
          <w:rFonts w:hint="eastAsia"/>
          <w:szCs w:val="44"/>
          <w:lang w:val="en-US" w:eastAsia="zh-CN"/>
        </w:rPr>
        <w:fldChar w:fldCharType="end"/>
      </w:r>
    </w:p>
    <w:p>
      <w:pPr>
        <w:pStyle w:val="5"/>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_Toc25223 </w:instrText>
      </w:r>
      <w:r>
        <w:rPr>
          <w:rFonts w:hint="eastAsia"/>
          <w:szCs w:val="44"/>
          <w:lang w:val="en-US" w:eastAsia="zh-CN"/>
        </w:rPr>
        <w:fldChar w:fldCharType="separate"/>
      </w:r>
      <w:r>
        <w:rPr>
          <w:rFonts w:hint="eastAsia"/>
          <w:szCs w:val="36"/>
          <w:lang w:val="en-US" w:eastAsia="zh-CN"/>
        </w:rPr>
        <w:t>九、 仿真结果写入Excel</w:t>
      </w:r>
      <w:r>
        <w:tab/>
      </w:r>
      <w:r>
        <w:fldChar w:fldCharType="begin"/>
      </w:r>
      <w:r>
        <w:instrText xml:space="preserve"> PAGEREF _Toc25223 \h </w:instrText>
      </w:r>
      <w:r>
        <w:fldChar w:fldCharType="separate"/>
      </w:r>
      <w:r>
        <w:t>17</w:t>
      </w:r>
      <w:r>
        <w:fldChar w:fldCharType="end"/>
      </w:r>
      <w:r>
        <w:rPr>
          <w:rFonts w:hint="eastAsia"/>
          <w:szCs w:val="44"/>
          <w:lang w:val="en-US" w:eastAsia="zh-CN"/>
        </w:rPr>
        <w:fldChar w:fldCharType="end"/>
      </w:r>
    </w:p>
    <w:p>
      <w:pPr>
        <w:pStyle w:val="5"/>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_Toc15712 </w:instrText>
      </w:r>
      <w:r>
        <w:rPr>
          <w:rFonts w:hint="eastAsia"/>
          <w:szCs w:val="44"/>
          <w:lang w:val="en-US" w:eastAsia="zh-CN"/>
        </w:rPr>
        <w:fldChar w:fldCharType="separate"/>
      </w:r>
      <w:r>
        <w:rPr>
          <w:rFonts w:hint="eastAsia"/>
          <w:szCs w:val="36"/>
          <w:lang w:val="en-US" w:eastAsia="zh-CN"/>
        </w:rPr>
        <w:t>十、 仿真结果对比</w:t>
      </w:r>
      <w:r>
        <w:tab/>
      </w:r>
      <w:r>
        <w:fldChar w:fldCharType="begin"/>
      </w:r>
      <w:r>
        <w:instrText xml:space="preserve"> PAGEREF _Toc15712 \h </w:instrText>
      </w:r>
      <w:r>
        <w:fldChar w:fldCharType="separate"/>
      </w:r>
      <w:r>
        <w:t>17</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_Toc26713 </w:instrText>
      </w:r>
      <w:r>
        <w:rPr>
          <w:rFonts w:hint="eastAsia"/>
          <w:szCs w:val="44"/>
          <w:lang w:val="en-US" w:eastAsia="zh-CN"/>
        </w:rPr>
        <w:fldChar w:fldCharType="separate"/>
      </w:r>
      <w:r>
        <w:rPr>
          <w:rFonts w:hint="default"/>
          <w:szCs w:val="32"/>
          <w:lang w:val="en-US" w:eastAsia="zh-CN"/>
        </w:rPr>
        <w:t xml:space="preserve">1. </w:t>
      </w:r>
      <w:r>
        <w:rPr>
          <w:rFonts w:hint="eastAsia"/>
          <w:szCs w:val="32"/>
          <w:lang w:val="en-US" w:eastAsia="zh-CN"/>
        </w:rPr>
        <w:t>diffout()：</w:t>
      </w:r>
      <w:r>
        <w:tab/>
      </w:r>
      <w:r>
        <w:fldChar w:fldCharType="begin"/>
      </w:r>
      <w:r>
        <w:instrText xml:space="preserve"> PAGEREF _Toc26713 \h </w:instrText>
      </w:r>
      <w:r>
        <w:fldChar w:fldCharType="separate"/>
      </w:r>
      <w:r>
        <w:t>18</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_Toc7632 </w:instrText>
      </w:r>
      <w:r>
        <w:rPr>
          <w:rFonts w:hint="eastAsia"/>
          <w:szCs w:val="44"/>
          <w:lang w:val="en-US" w:eastAsia="zh-CN"/>
        </w:rPr>
        <w:fldChar w:fldCharType="separate"/>
      </w:r>
      <w:r>
        <w:rPr>
          <w:rFonts w:hint="default"/>
          <w:szCs w:val="32"/>
          <w:lang w:val="en-US" w:eastAsia="zh-CN"/>
        </w:rPr>
        <w:t xml:space="preserve">2. </w:t>
      </w:r>
      <w:r>
        <w:rPr>
          <w:rFonts w:hint="eastAsia"/>
          <w:szCs w:val="32"/>
          <w:lang w:val="en-US" w:eastAsia="zh-CN"/>
        </w:rPr>
        <w:t>outfile_parser(file_name)：</w:t>
      </w:r>
      <w:r>
        <w:tab/>
      </w:r>
      <w:r>
        <w:fldChar w:fldCharType="begin"/>
      </w:r>
      <w:r>
        <w:instrText xml:space="preserve"> PAGEREF _Toc7632 \h </w:instrText>
      </w:r>
      <w:r>
        <w:fldChar w:fldCharType="separate"/>
      </w:r>
      <w:r>
        <w:t>19</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_Toc24443 </w:instrText>
      </w:r>
      <w:r>
        <w:rPr>
          <w:rFonts w:hint="eastAsia"/>
          <w:szCs w:val="44"/>
          <w:lang w:val="en-US" w:eastAsia="zh-CN"/>
        </w:rPr>
        <w:fldChar w:fldCharType="separate"/>
      </w:r>
      <w:r>
        <w:rPr>
          <w:rFonts w:hint="default"/>
          <w:szCs w:val="32"/>
          <w:lang w:val="en-US" w:eastAsia="zh-CN"/>
        </w:rPr>
        <w:t xml:space="preserve">3. </w:t>
      </w:r>
      <w:r>
        <w:rPr>
          <w:rFonts w:hint="eastAsia"/>
          <w:szCs w:val="32"/>
          <w:lang w:val="en-US" w:eastAsia="zh-CN"/>
        </w:rPr>
        <w:t>calc_error(index, outfile_result, ref_file_result)：</w:t>
      </w:r>
      <w:r>
        <w:tab/>
      </w:r>
      <w:r>
        <w:fldChar w:fldCharType="begin"/>
      </w:r>
      <w:r>
        <w:instrText xml:space="preserve"> PAGEREF _Toc24443 \h </w:instrText>
      </w:r>
      <w:r>
        <w:fldChar w:fldCharType="separate"/>
      </w:r>
      <w:r>
        <w:t>24</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_Toc9396 </w:instrText>
      </w:r>
      <w:r>
        <w:rPr>
          <w:rFonts w:hint="eastAsia"/>
          <w:szCs w:val="44"/>
          <w:lang w:val="en-US" w:eastAsia="zh-CN"/>
        </w:rPr>
        <w:fldChar w:fldCharType="separate"/>
      </w:r>
      <w:r>
        <w:rPr>
          <w:rFonts w:hint="default"/>
          <w:szCs w:val="32"/>
          <w:lang w:val="en-US" w:eastAsia="zh-CN"/>
        </w:rPr>
        <w:t xml:space="preserve">4. </w:t>
      </w:r>
      <w:r>
        <w:rPr>
          <w:rFonts w:hint="eastAsia"/>
          <w:szCs w:val="32"/>
          <w:lang w:val="en-US" w:eastAsia="zh-CN"/>
        </w:rPr>
        <w:t>save_plot(index, out_results_dict, ref_results_dict, compare)：</w:t>
      </w:r>
      <w:r>
        <w:tab/>
      </w:r>
      <w:r>
        <w:fldChar w:fldCharType="begin"/>
      </w:r>
      <w:r>
        <w:instrText xml:space="preserve"> PAGEREF _Toc9396 \h </w:instrText>
      </w:r>
      <w:r>
        <w:fldChar w:fldCharType="separate"/>
      </w:r>
      <w:r>
        <w:t>30</w:t>
      </w:r>
      <w:r>
        <w:fldChar w:fldCharType="end"/>
      </w:r>
      <w:r>
        <w:rPr>
          <w:rFonts w:hint="eastAsia"/>
          <w:szCs w:val="44"/>
          <w:lang w:val="en-US" w:eastAsia="zh-CN"/>
        </w:rPr>
        <w:fldChar w:fldCharType="end"/>
      </w:r>
    </w:p>
    <w:p>
      <w:pPr>
        <w:pStyle w:val="6"/>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_Toc25862 </w:instrText>
      </w:r>
      <w:r>
        <w:rPr>
          <w:rFonts w:hint="eastAsia"/>
          <w:szCs w:val="44"/>
          <w:lang w:val="en-US" w:eastAsia="zh-CN"/>
        </w:rPr>
        <w:fldChar w:fldCharType="separate"/>
      </w:r>
      <w:r>
        <w:rPr>
          <w:rFonts w:hint="default"/>
          <w:szCs w:val="32"/>
          <w:lang w:val="en-US" w:eastAsia="zh-CN"/>
        </w:rPr>
        <w:t xml:space="preserve">5. </w:t>
      </w:r>
      <w:r>
        <w:rPr>
          <w:rFonts w:hint="eastAsia"/>
          <w:szCs w:val="32"/>
          <w:lang w:val="en-US" w:eastAsia="zh-CN"/>
        </w:rPr>
        <w:t>对比结果写入Excel</w:t>
      </w:r>
      <w:r>
        <w:tab/>
      </w:r>
      <w:r>
        <w:fldChar w:fldCharType="begin"/>
      </w:r>
      <w:r>
        <w:instrText xml:space="preserve"> PAGEREF _Toc25862 \h </w:instrText>
      </w:r>
      <w:r>
        <w:fldChar w:fldCharType="separate"/>
      </w:r>
      <w:r>
        <w:t>34</w:t>
      </w:r>
      <w:r>
        <w:fldChar w:fldCharType="end"/>
      </w:r>
      <w:r>
        <w:rPr>
          <w:rFonts w:hint="eastAsia"/>
          <w:szCs w:val="44"/>
          <w:lang w:val="en-US" w:eastAsia="zh-CN"/>
        </w:rPr>
        <w:fldChar w:fldCharType="end"/>
      </w:r>
    </w:p>
    <w:p>
      <w:pPr>
        <w:pStyle w:val="5"/>
        <w:tabs>
          <w:tab w:val="right" w:leader="dot" w:pos="8306"/>
        </w:tabs>
      </w:pPr>
      <w:r>
        <w:rPr>
          <w:rFonts w:hint="eastAsia"/>
          <w:szCs w:val="44"/>
          <w:lang w:val="en-US" w:eastAsia="zh-CN"/>
        </w:rPr>
        <w:fldChar w:fldCharType="begin"/>
      </w:r>
      <w:r>
        <w:rPr>
          <w:rFonts w:hint="eastAsia"/>
          <w:szCs w:val="44"/>
          <w:lang w:val="en-US" w:eastAsia="zh-CN"/>
        </w:rPr>
        <w:instrText xml:space="preserve"> HYPERLINK \l _Toc10253 </w:instrText>
      </w:r>
      <w:r>
        <w:rPr>
          <w:rFonts w:hint="eastAsia"/>
          <w:szCs w:val="44"/>
          <w:lang w:val="en-US" w:eastAsia="zh-CN"/>
        </w:rPr>
        <w:fldChar w:fldCharType="separate"/>
      </w:r>
      <w:r>
        <w:rPr>
          <w:rFonts w:hint="eastAsia"/>
          <w:szCs w:val="36"/>
          <w:lang w:val="en-US" w:eastAsia="zh-CN"/>
        </w:rPr>
        <w:t>十一、 持续优化</w:t>
      </w:r>
      <w:r>
        <w:tab/>
      </w:r>
      <w:r>
        <w:fldChar w:fldCharType="begin"/>
      </w:r>
      <w:r>
        <w:instrText xml:space="preserve"> PAGEREF _Toc10253 \h </w:instrText>
      </w:r>
      <w:r>
        <w:fldChar w:fldCharType="separate"/>
      </w:r>
      <w:r>
        <w:t>34</w:t>
      </w:r>
      <w:r>
        <w:fldChar w:fldCharType="end"/>
      </w:r>
      <w:r>
        <w:rPr>
          <w:rFonts w:hint="eastAsia"/>
          <w:szCs w:val="44"/>
          <w:lang w:val="en-US" w:eastAsia="zh-CN"/>
        </w:rPr>
        <w:fldChar w:fldCharType="end"/>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b/>
          <w:kern w:val="2"/>
          <w:sz w:val="24"/>
          <w:szCs w:val="44"/>
          <w:lang w:val="en-US" w:eastAsia="zh-CN" w:bidi="ar-SA"/>
        </w:rPr>
        <w:sectPr>
          <w:headerReference r:id="rId3" w:type="default"/>
          <w:footerReference r:id="rId4" w:type="default"/>
          <w:pgSz w:w="11906" w:h="16838"/>
          <w:pgMar w:top="1440" w:right="1800" w:bottom="1440" w:left="1800" w:header="850" w:footer="992" w:gutter="0"/>
          <w:cols w:space="425" w:num="1"/>
          <w:docGrid w:type="lines" w:linePitch="312" w:charSpace="0"/>
        </w:sectPr>
      </w:pPr>
      <w:r>
        <w:rPr>
          <w:rFonts w:hint="eastAsia"/>
          <w:szCs w:val="44"/>
          <w:lang w:val="en-US" w:eastAsia="zh-CN"/>
        </w:rPr>
        <w:fldChar w:fldCharType="end"/>
      </w:r>
    </w:p>
    <w:p>
      <w:pPr>
        <w:rPr>
          <w:rFonts w:hint="eastAsia" w:asciiTheme="minorHAnsi" w:hAnsiTheme="minorHAnsi" w:eastAsiaTheme="minorEastAsia" w:cstheme="minorBidi"/>
          <w:b/>
          <w:kern w:val="2"/>
          <w:sz w:val="21"/>
          <w:szCs w:val="36"/>
          <w:lang w:val="en-US" w:eastAsia="zh-CN" w:bidi="ar-SA"/>
        </w:rPr>
      </w:pPr>
    </w:p>
    <w:p>
      <w:pPr>
        <w:numPr>
          <w:ilvl w:val="0"/>
          <w:numId w:val="1"/>
        </w:numPr>
        <w:outlineLvl w:val="0"/>
        <w:rPr>
          <w:rFonts w:hint="eastAsia"/>
          <w:sz w:val="28"/>
          <w:szCs w:val="36"/>
          <w:lang w:val="en-US" w:eastAsia="zh-CN"/>
        </w:rPr>
      </w:pPr>
      <w:bookmarkStart w:id="0" w:name="_Toc3545"/>
      <w:r>
        <w:rPr>
          <w:rFonts w:hint="eastAsia"/>
          <w:sz w:val="28"/>
          <w:szCs w:val="36"/>
          <w:lang w:val="en-US" w:eastAsia="zh-CN"/>
        </w:rPr>
        <w:t>自动化测试流程图</w:t>
      </w:r>
      <w:bookmarkEnd w:id="0"/>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sz w:val="24"/>
          <w:szCs w:val="32"/>
          <w:lang w:val="en-US" w:eastAsia="zh-CN"/>
        </w:rPr>
      </w:pPr>
      <w:r>
        <w:rPr>
          <w:rFonts w:hint="eastAsia"/>
          <w:sz w:val="24"/>
          <w:szCs w:val="32"/>
          <w:lang w:val="en-US" w:eastAsia="zh-CN"/>
        </w:rPr>
        <w:drawing>
          <wp:inline distT="0" distB="0" distL="114300" distR="114300">
            <wp:extent cx="3789680" cy="7924165"/>
            <wp:effectExtent l="0" t="0" r="0" b="0"/>
            <wp:docPr id="69" name="图片 69" descr="自动化测试脚本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自动化测试脚本流程图"/>
                    <pic:cNvPicPr>
                      <a:picLocks noChangeAspect="1"/>
                    </pic:cNvPicPr>
                  </pic:nvPicPr>
                  <pic:blipFill>
                    <a:blip r:embed="rId7"/>
                    <a:srcRect t="1525" b="1340"/>
                    <a:stretch>
                      <a:fillRect/>
                    </a:stretch>
                  </pic:blipFill>
                  <pic:spPr>
                    <a:xfrm>
                      <a:off x="0" y="0"/>
                      <a:ext cx="3789680" cy="7924165"/>
                    </a:xfrm>
                    <a:prstGeom prst="rect">
                      <a:avLst/>
                    </a:prstGeom>
                  </pic:spPr>
                </pic:pic>
              </a:graphicData>
            </a:graphic>
          </wp:inline>
        </w:drawing>
      </w:r>
    </w:p>
    <w:p>
      <w:pPr>
        <w:widowControl w:val="0"/>
        <w:numPr>
          <w:ilvl w:val="0"/>
          <w:numId w:val="0"/>
        </w:numPr>
        <w:jc w:val="both"/>
        <w:rPr>
          <w:rFonts w:hint="eastAsia"/>
          <w:sz w:val="24"/>
          <w:szCs w:val="32"/>
          <w:lang w:val="en-US" w:eastAsia="zh-CN"/>
        </w:rPr>
      </w:pPr>
    </w:p>
    <w:p>
      <w:pPr>
        <w:numPr>
          <w:ilvl w:val="0"/>
          <w:numId w:val="1"/>
        </w:numPr>
        <w:outlineLvl w:val="0"/>
        <w:rPr>
          <w:rFonts w:hint="default"/>
          <w:sz w:val="28"/>
          <w:szCs w:val="36"/>
          <w:lang w:val="en-US" w:eastAsia="zh-CN"/>
        </w:rPr>
      </w:pPr>
      <w:bookmarkStart w:id="1" w:name="_Toc12436"/>
      <w:r>
        <w:rPr>
          <w:rFonts w:hint="eastAsia"/>
          <w:sz w:val="28"/>
          <w:szCs w:val="36"/>
          <w:lang w:val="en-US" w:eastAsia="zh-CN"/>
        </w:rPr>
        <w:t>概述</w:t>
      </w:r>
      <w:bookmarkEnd w:id="1"/>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color w:val="FF0000"/>
          <w:sz w:val="24"/>
          <w:szCs w:val="32"/>
          <w:lang w:val="en-US" w:eastAsia="zh-CN"/>
        </w:rPr>
      </w:pPr>
      <w:r>
        <w:rPr>
          <w:rFonts w:hint="eastAsia"/>
          <w:color w:val="FF0000"/>
          <w:sz w:val="24"/>
          <w:szCs w:val="32"/>
          <w:lang w:val="en-US" w:eastAsia="zh-CN"/>
        </w:rPr>
        <w:t>请大家在执行脚本前阅读 README 里面有执行命令的总结和命令的参数含义解释</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脚本文件主要由两大部分组成，AutoTestCls()类和main函数。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AutoTestCls()中定义了类的对象，并做了初始化。同时还包含了所有用到的具体方法，例如logfile_check(), outfile_parser(), calc_error()等。</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szCs w:val="32"/>
          <w:lang w:val="en-US" w:eastAsia="zh-CN"/>
        </w:rPr>
      </w:pPr>
      <w:r>
        <w:rPr>
          <w:rFonts w:hint="eastAsia"/>
          <w:sz w:val="24"/>
          <w:szCs w:val="32"/>
          <w:lang w:val="en-US" w:eastAsia="zh-CN"/>
        </w:rPr>
        <w:t>Main函数则记录了整个脚本执行的几步操作，例如执行仿真、仿真结果对比并写入excel等。</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szCs w:val="32"/>
          <w:lang w:val="en-US" w:eastAsia="zh-CN"/>
        </w:rPr>
      </w:pPr>
    </w:p>
    <w:p>
      <w:pPr>
        <w:numPr>
          <w:ilvl w:val="0"/>
          <w:numId w:val="1"/>
        </w:numPr>
        <w:outlineLvl w:val="0"/>
        <w:rPr>
          <w:rFonts w:hint="default"/>
          <w:sz w:val="28"/>
          <w:szCs w:val="36"/>
          <w:lang w:val="en-US" w:eastAsia="zh-CN"/>
        </w:rPr>
      </w:pPr>
      <w:bookmarkStart w:id="2" w:name="_Toc17689"/>
      <w:r>
        <w:rPr>
          <w:rFonts w:hint="eastAsia"/>
          <w:sz w:val="28"/>
          <w:szCs w:val="36"/>
          <w:lang w:val="en-US" w:eastAsia="zh-CN"/>
        </w:rPr>
        <w:t>AutoTestCls()类</w:t>
      </w:r>
      <w:bookmarkEnd w:id="2"/>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类”的概念，是某种类型集合的描述。比如，“人类”可以被看做一个类，然后用人类这个类可以定义出每个具体的人：你、我、他，作为其对象。在用类定义成对象时，会先调用__init__构造函数，以初始化对象的各类属性，比如人的名字、身高、体重等。人类除了身高体重这些属性，还具有方法，比如吃饭、睡觉等。</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在本自动化测试的脚本中，构造函数以及所有类的方法归纳如下：</w:t>
      </w:r>
    </w:p>
    <w:tbl>
      <w:tblPr>
        <w:tblStyle w:val="10"/>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55"/>
        <w:gridCol w:w="5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函数名称</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__init__(self, opt)</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构造函数，定义对象的基本属性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InitCaseForm(self)</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遍</w:t>
            </w:r>
            <w:r>
              <w:rPr>
                <w:rStyle w:val="15"/>
                <w:rFonts w:hint="eastAsia"/>
                <w:lang w:val="en-US" w:eastAsia="zh-CN"/>
              </w:rPr>
              <w:t>历测试路径下的所有文件，并给对象中的相关的文件路径赋</w:t>
            </w:r>
            <w:r>
              <w:rPr>
                <w:rFonts w:hint="eastAsia"/>
                <w:sz w:val="24"/>
                <w:szCs w:val="32"/>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del_case_dir</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删除当前路径下已存在的测试目录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not_check_file_list</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判断case是否是需要忽略的case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run_simulation</w:t>
            </w:r>
            <w:r>
              <w:rPr>
                <w:rFonts w:hint="eastAsia"/>
                <w:sz w:val="24"/>
                <w:szCs w:val="32"/>
                <w:vertAlign w:val="baseline"/>
                <w:lang w:val="en-US" w:eastAsia="zh-CN"/>
              </w:rPr>
              <w:t>_g</w:t>
            </w:r>
            <w:r>
              <w:rPr>
                <w:rFonts w:hint="default"/>
                <w:sz w:val="24"/>
                <w:szCs w:val="32"/>
                <w:vertAlign w:val="baseline"/>
                <w:lang w:val="en-US" w:eastAsia="zh-CN"/>
              </w:rPr>
              <w:t>(self, netfileID)</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执行仿真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sim_folder</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多线程执行仿真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change_suffix(self, file, suffix)</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修改文件后缀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global_log_check(self)</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检查生成的global log文件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logfile_check(self, file)</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检查每个case具体的log文件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limit_logfile_check</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检查log文件中是否包含“This version is limited to”区分华力版本器件数限制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outfile_parser(self, file_name)</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解析仿真结束生成的out文件，提取并记录其中的关键数据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getCaseIndex(self, index)</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获取网表文件名称中case index的值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time_divcheck(self):</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对比仿真时间wall time 和golden时间，超过15% 即为对比失败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calc_error(self, index,</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original_results_dict, new_results_dict)</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根据评估指标[MAPE, RMSE]对比out文件中的数据和bench文件中的out文件中的数据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 xml:space="preserve">def save_plot(self, index, </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out_results_dict, ref_results_dict, compare)</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将out文件的数据和bench文件中out文件的数据进行画图比对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diffout(self)</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解析两份out文件，并调用calc_error()进行计算、save_plot()进行绘图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result_statistics</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统计仿真失败，对比失败，仿真时间超长的case总数并打印出来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bench_error_data</w:t>
            </w: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 xml:space="preserve">将仿真失败和对比失败的案例放入失败案例集中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default"/>
                <w:sz w:val="24"/>
                <w:szCs w:val="32"/>
                <w:vertAlign w:val="baseline"/>
                <w:lang w:val="en-US" w:eastAsia="zh-CN"/>
              </w:rPr>
              <w:t>def outputTerm(self):</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p>
        </w:tc>
        <w:tc>
          <w:tcPr>
            <w:tcW w:w="5985"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vertAlign w:val="baseline"/>
                <w:lang w:val="en-US" w:eastAsia="zh-CN"/>
              </w:rPr>
            </w:pPr>
            <w:r>
              <w:rPr>
                <w:rFonts w:hint="eastAsia"/>
                <w:sz w:val="24"/>
                <w:szCs w:val="32"/>
                <w:vertAlign w:val="baseline"/>
                <w:lang w:val="en-US" w:eastAsia="zh-CN"/>
              </w:rPr>
              <w:t>打印仿真失败、对比失败、仿真时间超时的案例</w:t>
            </w:r>
          </w:p>
        </w:tc>
      </w:tr>
    </w:tbl>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szCs w:val="32"/>
          <w:lang w:val="en-US" w:eastAsia="zh-CN"/>
        </w:rPr>
      </w:pPr>
      <w:r>
        <w:rPr>
          <w:rFonts w:hint="eastAsia"/>
          <w:sz w:val="24"/>
          <w:szCs w:val="32"/>
          <w:lang w:val="en-US" w:eastAsia="zh-CN"/>
        </w:rPr>
        <w:t>各方法/函数的具体操作会在后续展开介绍。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szCs w:val="32"/>
          <w:lang w:val="en-US" w:eastAsia="zh-CN"/>
        </w:rPr>
      </w:pPr>
    </w:p>
    <w:p>
      <w:pPr>
        <w:numPr>
          <w:ilvl w:val="0"/>
          <w:numId w:val="1"/>
        </w:numPr>
        <w:outlineLvl w:val="0"/>
        <w:rPr>
          <w:rFonts w:hint="default"/>
          <w:sz w:val="28"/>
          <w:szCs w:val="36"/>
          <w:lang w:val="en-US" w:eastAsia="zh-CN"/>
        </w:rPr>
      </w:pPr>
      <w:bookmarkStart w:id="3" w:name="_Toc8923"/>
      <w:r>
        <w:rPr>
          <w:rFonts w:hint="eastAsia"/>
          <w:sz w:val="28"/>
          <w:szCs w:val="36"/>
          <w:lang w:val="en-US" w:eastAsia="zh-CN"/>
        </w:rPr>
        <w:t>主函数Main</w:t>
      </w:r>
      <w:bookmarkEnd w:id="3"/>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想要快速了解一个脚本文件做了什么，首先看主函数。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主函数主要由五个部分组成：</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eastAsia"/>
          <w:sz w:val="24"/>
          <w:szCs w:val="32"/>
          <w:lang w:val="en-US" w:eastAsia="zh-CN"/>
        </w:rPr>
      </w:pPr>
      <w:r>
        <w:rPr>
          <w:rFonts w:hint="eastAsia"/>
          <w:sz w:val="24"/>
          <w:szCs w:val="32"/>
          <w:lang w:val="en-US" w:eastAsia="zh-CN"/>
        </w:rPr>
        <w:t>解析命令参数</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eastAsia"/>
          <w:sz w:val="24"/>
          <w:szCs w:val="32"/>
          <w:lang w:val="en-US" w:eastAsia="zh-CN"/>
        </w:rPr>
      </w:pPr>
      <w:r>
        <w:rPr>
          <w:rFonts w:hint="eastAsia"/>
          <w:sz w:val="24"/>
          <w:szCs w:val="32"/>
          <w:lang w:val="en-US" w:eastAsia="zh-CN"/>
        </w:rPr>
        <w:t>初始化AutoTestCls类</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eastAsia"/>
          <w:sz w:val="24"/>
          <w:szCs w:val="32"/>
          <w:lang w:val="en-US" w:eastAsia="zh-CN"/>
        </w:rPr>
      </w:pPr>
      <w:r>
        <w:rPr>
          <w:rFonts w:hint="eastAsia"/>
          <w:sz w:val="24"/>
          <w:szCs w:val="32"/>
          <w:lang w:val="en-US" w:eastAsia="zh-CN"/>
        </w:rPr>
        <w:t>多线程执行仿真</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eastAsia"/>
          <w:sz w:val="24"/>
          <w:szCs w:val="32"/>
          <w:lang w:val="en-US" w:eastAsia="zh-CN"/>
        </w:rPr>
      </w:pPr>
      <w:r>
        <w:rPr>
          <w:rFonts w:hint="eastAsia"/>
          <w:sz w:val="24"/>
          <w:szCs w:val="32"/>
          <w:lang w:val="en-US" w:eastAsia="zh-CN"/>
        </w:rPr>
        <w:t>仿真状态统计</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eastAsia"/>
          <w:sz w:val="24"/>
          <w:szCs w:val="32"/>
          <w:lang w:val="en-US" w:eastAsia="zh-CN"/>
        </w:rPr>
      </w:pPr>
      <w:r>
        <w:rPr>
          <w:rFonts w:hint="eastAsia"/>
          <w:sz w:val="24"/>
          <w:szCs w:val="32"/>
          <w:lang w:val="en-US" w:eastAsia="zh-CN"/>
        </w:rPr>
        <w:t>仿真时间统计</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eastAsia"/>
          <w:sz w:val="24"/>
          <w:szCs w:val="32"/>
          <w:lang w:val="en-US" w:eastAsia="zh-CN"/>
        </w:rPr>
      </w:pPr>
      <w:r>
        <w:rPr>
          <w:rFonts w:hint="eastAsia"/>
          <w:sz w:val="24"/>
          <w:szCs w:val="32"/>
          <w:lang w:val="en-US" w:eastAsia="zh-CN"/>
        </w:rPr>
        <w:t>仿真结果写入excel</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0" w:firstLineChars="200"/>
        <w:textAlignment w:val="auto"/>
        <w:rPr>
          <w:rFonts w:hint="default"/>
          <w:sz w:val="24"/>
          <w:szCs w:val="32"/>
          <w:lang w:val="en-US" w:eastAsia="zh-CN"/>
        </w:rPr>
      </w:pPr>
      <w:r>
        <w:rPr>
          <w:rFonts w:hint="eastAsia"/>
          <w:sz w:val="24"/>
          <w:szCs w:val="32"/>
          <w:lang w:val="en-US" w:eastAsia="zh-CN"/>
        </w:rPr>
        <w:t>仿真结果对比并写入excel</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具体每个部分会结合其调用到的AutoTestCls()类中的方法进行描述。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p>
    <w:p>
      <w:pPr>
        <w:numPr>
          <w:ilvl w:val="0"/>
          <w:numId w:val="1"/>
        </w:numPr>
        <w:outlineLvl w:val="0"/>
        <w:rPr>
          <w:rFonts w:hint="eastAsia"/>
          <w:sz w:val="28"/>
          <w:szCs w:val="36"/>
          <w:lang w:val="en-US" w:eastAsia="zh-CN"/>
        </w:rPr>
      </w:pPr>
      <w:bookmarkStart w:id="4" w:name="_Toc17239"/>
      <w:r>
        <w:rPr>
          <w:rFonts w:hint="eastAsia"/>
          <w:sz w:val="28"/>
          <w:szCs w:val="36"/>
          <w:lang w:val="en-US" w:eastAsia="zh-CN"/>
        </w:rPr>
        <w:t>解析命令参数</w:t>
      </w:r>
      <w:bookmarkEnd w:id="4"/>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argparse是python用于解析命令行参数和选项的标准模块，作用是用于解析命令行参数。我们建立了一个名为parser的解析对象，并向其中添加了需要用到的几种属性：</w:t>
      </w:r>
    </w:p>
    <w:tbl>
      <w:tblPr>
        <w:tblStyle w:val="10"/>
        <w:tblpPr w:leftFromText="180" w:rightFromText="180" w:vertAnchor="text" w:horzAnchor="page" w:tblpX="1217" w:tblpY="32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5"/>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参数</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--tp</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指定需要测试的网表路径，默认是当前所在路径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--sh</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指定simulator路径，默认是btdsim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--savesimcsv</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指定是否需要保存仿真结果到excel文件，默认是True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--savediffcsv</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指定是否需要保存仿真对比结果到excel文件，默认是True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--savefig</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指定是否需要保存仿真结果图像，默认是True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--metric</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指定比对数据时使用的评判标准，默认使用MAPE标准，[RMSE, MAPE]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4"/>
                <w:szCs w:val="32"/>
                <w:vertAlign w:val="baseline"/>
                <w:lang w:val="en-US" w:eastAsia="zh-CN"/>
              </w:rPr>
            </w:pPr>
            <w:r>
              <w:rPr>
                <w:rFonts w:hint="eastAsia"/>
                <w:sz w:val="24"/>
                <w:szCs w:val="32"/>
                <w:vertAlign w:val="baseline"/>
                <w:lang w:val="en-US" w:eastAsia="zh-CN"/>
              </w:rPr>
              <w:t>--isdelold</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是否删除tp目录下的测试集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4"/>
                <w:szCs w:val="32"/>
                <w:vertAlign w:val="baseline"/>
                <w:lang w:val="en-US" w:eastAsia="zh-CN"/>
              </w:rPr>
            </w:pPr>
            <w:r>
              <w:rPr>
                <w:rFonts w:hint="eastAsia"/>
                <w:sz w:val="24"/>
                <w:szCs w:val="32"/>
                <w:vertAlign w:val="baseline"/>
                <w:lang w:val="en-US" w:eastAsia="zh-CN"/>
              </w:rPr>
              <w:t>--rp</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测试集的路径，默认全部</w:t>
            </w:r>
            <w:r>
              <w:rPr>
                <w:rFonts w:hint="default"/>
                <w:sz w:val="24"/>
                <w:szCs w:val="32"/>
                <w:vertAlign w:val="baseline"/>
                <w:lang w:val="en-US" w:eastAsia="zh-CN"/>
              </w:rPr>
              <w:t>”</w:t>
            </w:r>
            <w:r>
              <w:rPr>
                <w:rFonts w:hint="eastAsia"/>
                <w:sz w:val="24"/>
                <w:szCs w:val="32"/>
                <w:vertAlign w:val="baseline"/>
                <w:lang w:val="en-US" w:eastAsia="zh-CN"/>
              </w:rPr>
              <w:t>all</w:t>
            </w:r>
            <w:r>
              <w:rPr>
                <w:rFonts w:hint="default"/>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4"/>
                <w:szCs w:val="32"/>
                <w:vertAlign w:val="baseline"/>
                <w:lang w:val="en-US" w:eastAsia="zh-CN"/>
              </w:rPr>
            </w:pPr>
            <w:r>
              <w:rPr>
                <w:rFonts w:hint="eastAsia"/>
                <w:sz w:val="24"/>
                <w:szCs w:val="32"/>
                <w:vertAlign w:val="baseline"/>
                <w:lang w:val="en-US" w:eastAsia="zh-CN"/>
              </w:rPr>
              <w:t>--cn</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单独运行指定case 例如 --cn case11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4"/>
                <w:szCs w:val="32"/>
                <w:vertAlign w:val="baseline"/>
                <w:lang w:val="en-US" w:eastAsia="zh-CN"/>
              </w:rPr>
            </w:pPr>
            <w:r>
              <w:rPr>
                <w:rFonts w:hint="eastAsia"/>
                <w:sz w:val="24"/>
                <w:szCs w:val="32"/>
                <w:vertAlign w:val="baseline"/>
                <w:lang w:val="en-US" w:eastAsia="zh-CN"/>
              </w:rPr>
              <w:t>--si</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当运行all测试集合需要指定测试集合为hisi还是huali,默认全部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66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4"/>
                <w:szCs w:val="32"/>
                <w:vertAlign w:val="baseline"/>
                <w:lang w:val="en-US" w:eastAsia="zh-CN"/>
              </w:rPr>
            </w:pPr>
            <w:r>
              <w:rPr>
                <w:rFonts w:hint="eastAsia"/>
                <w:sz w:val="24"/>
                <w:szCs w:val="32"/>
                <w:vertAlign w:val="baseline"/>
                <w:lang w:val="en-US" w:eastAsia="zh-CN"/>
              </w:rPr>
              <w:t>--bv</w:t>
            </w:r>
          </w:p>
        </w:tc>
        <w:tc>
          <w:tcPr>
            <w:tcW w:w="8055"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32"/>
                <w:vertAlign w:val="baseline"/>
                <w:lang w:val="en-US" w:eastAsia="zh-CN"/>
              </w:rPr>
            </w:pPr>
            <w:r>
              <w:rPr>
                <w:rFonts w:hint="eastAsia"/>
                <w:sz w:val="24"/>
                <w:szCs w:val="32"/>
                <w:vertAlign w:val="baseline"/>
                <w:lang w:val="en-US" w:eastAsia="zh-CN"/>
              </w:rPr>
              <w:t>指定btdsim的version：base、plus、rf，默认rf</w:t>
            </w:r>
          </w:p>
        </w:tc>
      </w:tr>
    </w:tbl>
    <w:p>
      <w:pPr>
        <w:numPr>
          <w:ilvl w:val="0"/>
          <w:numId w:val="0"/>
        </w:numPr>
      </w:pPr>
    </w:p>
    <w:p>
      <w:pPr>
        <w:numPr>
          <w:ilvl w:val="0"/>
          <w:numId w:val="0"/>
        </w:numPr>
        <w:rPr>
          <w:rFonts w:hint="eastAsia"/>
          <w:sz w:val="24"/>
          <w:szCs w:val="32"/>
          <w:lang w:val="en-US" w:eastAsia="zh-CN"/>
        </w:rPr>
      </w:pPr>
      <w:r>
        <w:rPr>
          <w:sz w:val="24"/>
        </w:rPr>
        <mc:AlternateContent>
          <mc:Choice Requires="wps">
            <w:drawing>
              <wp:inline distT="0" distB="0" distL="114300" distR="114300">
                <wp:extent cx="6177280" cy="4504055"/>
                <wp:effectExtent l="4445" t="4445" r="9525" b="6350"/>
                <wp:docPr id="15" name="文本框 15"/>
                <wp:cNvGraphicFramePr/>
                <a:graphic xmlns:a="http://schemas.openxmlformats.org/drawingml/2006/main">
                  <a:graphicData uri="http://schemas.microsoft.com/office/word/2010/wordprocessingShape">
                    <wps:wsp>
                      <wps:cNvSpPr txBox="1"/>
                      <wps:spPr>
                        <a:xfrm>
                          <a:off x="1724025" y="8584565"/>
                          <a:ext cx="6177280" cy="4504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 xml:space="preserve"> = argparse.ArgumentParser()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save path to test case"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"--sh"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'btdsim'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"choose simulator path"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"--savesimcsv"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bool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"save final simulator csv 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"--savediffcsv"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bool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"save final diff csv 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"--savefig"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bool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"save final plot"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"--metric"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"select metrics for diff, i.e. RMSE or MAPE"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"--isdelold"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"Whether to delete the old case dir"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"--rp"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"""path to test case"""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"--cn"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"case 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"--si"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"execute case selector, all、hisi、huali"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"--bv"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"btdsim version: base, plus, rf"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"--ccost"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"Simulatorcost Compare"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opt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.parse_args()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54.65pt;width:486.4pt;" fillcolor="#FFFFFF [3201]" filled="t" stroked="t" coordsize="21600,21600" o:gfxdata="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VqlrjTAAAABQEAAA8AAAAAAAAAAQAgAAAAIgAAAGRycy9kb3ducmV2LnhtbFBLAQIUABQA&#10;AAAIAIdO4kAT7FxPZwIAAMYEAAAOAAAAAAAAAAEAIAAAACIBAABkcnMvZTJvRG9jLnhtbFBLBQYA&#10;AAAABgAGAFkBAAD7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 xml:space="preserve"> = argparse.ArgumentParser()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 save path to test case"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"--sh"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'btdsim'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"choose simulator path"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"--savesimcsv"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bool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"save final simulator csv 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"--savediffcsv"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bool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"save final diff csv 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"--savefig"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bool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"save final plot"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"--metric"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"select metrics for diff, i.e. RMSE or MAPE"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"--isdelold"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"Whether to delete the old case dir"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"--rp"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"""path to test case"""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"--cn"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"case 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"--si"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"all"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"execute case selector, all、hisi、huali"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"--bv"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"btdsim version: base, plus, rf"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.add_argument(</w:t>
                      </w:r>
                      <w:r>
                        <w:rPr>
                          <w:rFonts w:hint="default" w:ascii="Consolas" w:hAnsi="Consolas" w:eastAsia="Consolas" w:cs="Consolas"/>
                          <w:b w:val="0"/>
                          <w:bCs w:val="0"/>
                          <w:color w:val="CE9178"/>
                          <w:kern w:val="0"/>
                          <w:sz w:val="21"/>
                          <w:szCs w:val="21"/>
                          <w:shd w:val="clear" w:fill="1E1E1E"/>
                          <w:lang w:val="en-US" w:eastAsia="zh-CN" w:bidi="ar"/>
                        </w:rPr>
                        <w:t>"--ccost"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help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"Simulatorcost Compare"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opt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parser</w:t>
                      </w:r>
                      <w:r>
                        <w:rPr>
                          <w:rFonts w:hint="default" w:ascii="Consolas" w:hAnsi="Consolas" w:eastAsia="Consolas" w:cs="Consolas"/>
                          <w:b w:val="0"/>
                          <w:bCs w:val="0"/>
                          <w:color w:val="D4D4D4"/>
                          <w:kern w:val="0"/>
                          <w:sz w:val="21"/>
                          <w:szCs w:val="21"/>
                          <w:shd w:val="clear" w:fill="1E1E1E"/>
                          <w:lang w:val="en-US" w:eastAsia="zh-CN" w:bidi="ar"/>
                        </w:rPr>
                        <w:t>.parse_args()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opt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属性给予opt实例，打印opt即可看见本次输入的命令包含了其中哪些参数。使用方法：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4"/>
          <w:szCs w:val="32"/>
          <w:lang w:val="en-US" w:eastAsia="zh-CN"/>
        </w:rPr>
      </w:pPr>
      <w:r>
        <w:rPr>
          <w:sz w:val="24"/>
        </w:rPr>
        <mc:AlternateContent>
          <mc:Choice Requires="wps">
            <w:drawing>
              <wp:inline distT="0" distB="0" distL="114300" distR="114300">
                <wp:extent cx="6146165" cy="323215"/>
                <wp:effectExtent l="4445" t="4445" r="21590" b="15240"/>
                <wp:docPr id="64" name="文本框 64"/>
                <wp:cNvGraphicFramePr/>
                <a:graphic xmlns:a="http://schemas.openxmlformats.org/drawingml/2006/main">
                  <a:graphicData uri="http://schemas.microsoft.com/office/word/2010/wordprocessingShape">
                    <wps:wsp>
                      <wps:cNvSpPr txBox="1"/>
                      <wps:spPr>
                        <a:xfrm>
                          <a:off x="1724025" y="8584565"/>
                          <a:ext cx="6146165" cy="323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sz w:val="24"/>
                                <w:szCs w:val="32"/>
                                <w:lang w:val="en-US" w:eastAsia="zh-CN"/>
                              </w:rPr>
                            </w:pPr>
                            <w:r>
                              <w:rPr>
                                <w:rFonts w:hint="default"/>
                                <w:sz w:val="24"/>
                                <w:szCs w:val="32"/>
                                <w:lang w:val="en-US" w:eastAsia="zh-CN"/>
                              </w:rPr>
                              <w:t>python3 testbenchcompare.py --sh btdsimT --tp ./</w:t>
                            </w:r>
                            <w:ins w:id="0" w:author="Red_珏" w:date="2023-04-25T14:54:33Z">
                              <w:r>
                                <w:rPr>
                                  <w:rFonts w:hint="eastAsia"/>
                                  <w:sz w:val="24"/>
                                  <w:szCs w:val="32"/>
                                  <w:lang w:val="en-US" w:eastAsia="zh-CN"/>
                                </w:rPr>
                                <w:t>testtmp/ --cn</w:t>
                              </w:r>
                            </w:ins>
                            <w:ins w:id="1" w:author="Red_珏" w:date="2023-04-25T14:54:38Z">
                              <w:r>
                                <w:rPr>
                                  <w:rFonts w:hint="eastAsia"/>
                                  <w:sz w:val="24"/>
                                  <w:szCs w:val="32"/>
                                  <w:lang w:val="en-US" w:eastAsia="zh-CN"/>
                                </w:rPr>
                                <w:t xml:space="preserve"> </w:t>
                              </w:r>
                            </w:ins>
                            <w:r>
                              <w:rPr>
                                <w:rFonts w:hint="default"/>
                                <w:sz w:val="24"/>
                                <w:szCs w:val="32"/>
                                <w:lang w:val="en-US" w:eastAsia="zh-CN"/>
                              </w:rPr>
                              <w:t>case1</w:t>
                            </w:r>
                            <w:r>
                              <w:rPr>
                                <w:rFonts w:hint="eastAsia"/>
                                <w:sz w:val="24"/>
                                <w:szCs w:val="32"/>
                                <w:lang w:val="en-US" w:eastAsia="zh-CN"/>
                              </w:rPr>
                              <w:t xml:space="preserve"> --metric RMSE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45pt;width:483.95pt;" fillcolor="#FFFFFF [3201]" filled="t" stroked="t" coordsize="21600,21600" o:gfxdata="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PY0cfTAAAABAEAAA8AAAAAAAAAAQAgAAAAIgAAAGRycy9kb3ducmV2LnhtbFBLAQIUABQA&#10;AAAIAIdO4kAh091jZwIAAMUEAAAOAAAAAAAAAAEAIAAAACIBAABkcnMvZTJvRG9jLnhtbFBLBQYA&#10;AAAABgAGAFkBAAD7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sz w:val="24"/>
                          <w:szCs w:val="32"/>
                          <w:lang w:val="en-US" w:eastAsia="zh-CN"/>
                        </w:rPr>
                      </w:pPr>
                      <w:r>
                        <w:rPr>
                          <w:rFonts w:hint="default"/>
                          <w:sz w:val="24"/>
                          <w:szCs w:val="32"/>
                          <w:lang w:val="en-US" w:eastAsia="zh-CN"/>
                        </w:rPr>
                        <w:t>python3 testbenchcompare.py --sh btdsimT --tp ./</w:t>
                      </w:r>
                      <w:ins w:id="2" w:author="Red_珏" w:date="2023-04-25T14:54:33Z">
                        <w:r>
                          <w:rPr>
                            <w:rFonts w:hint="eastAsia"/>
                            <w:sz w:val="24"/>
                            <w:szCs w:val="32"/>
                            <w:lang w:val="en-US" w:eastAsia="zh-CN"/>
                          </w:rPr>
                          <w:t>testtmp/ --cn</w:t>
                        </w:r>
                      </w:ins>
                      <w:ins w:id="3" w:author="Red_珏" w:date="2023-04-25T14:54:38Z">
                        <w:r>
                          <w:rPr>
                            <w:rFonts w:hint="eastAsia"/>
                            <w:sz w:val="24"/>
                            <w:szCs w:val="32"/>
                            <w:lang w:val="en-US" w:eastAsia="zh-CN"/>
                          </w:rPr>
                          <w:t xml:space="preserve"> </w:t>
                        </w:r>
                      </w:ins>
                      <w:r>
                        <w:rPr>
                          <w:rFonts w:hint="default"/>
                          <w:sz w:val="24"/>
                          <w:szCs w:val="32"/>
                          <w:lang w:val="en-US" w:eastAsia="zh-CN"/>
                        </w:rPr>
                        <w:t>case1</w:t>
                      </w:r>
                      <w:r>
                        <w:rPr>
                          <w:rFonts w:hint="eastAsia"/>
                          <w:sz w:val="24"/>
                          <w:szCs w:val="32"/>
                          <w:lang w:val="en-US" w:eastAsia="zh-CN"/>
                        </w:rPr>
                        <w:t xml:space="preserve"> --metric RMSE</w:t>
                      </w:r>
                    </w:p>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这个例子表示，使用的simulator是btdsimT，测试路径在case1文件夹中的网表文件，并用rmse（均方根误差）标准对比数据结果差异。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lang w:val="en-US" w:eastAsia="zh-CN"/>
        </w:rPr>
      </w:pPr>
      <w:r>
        <w:rPr>
          <w:sz w:val="24"/>
        </w:rPr>
        <mc:AlternateContent>
          <mc:Choice Requires="wps">
            <w:drawing>
              <wp:inline distT="0" distB="0" distL="114300" distR="114300">
                <wp:extent cx="6136640" cy="323215"/>
                <wp:effectExtent l="4445" t="4445" r="12065" b="15240"/>
                <wp:docPr id="31" name="文本框 31"/>
                <wp:cNvGraphicFramePr/>
                <a:graphic xmlns:a="http://schemas.openxmlformats.org/drawingml/2006/main">
                  <a:graphicData uri="http://schemas.microsoft.com/office/word/2010/wordprocessingShape">
                    <wps:wsp>
                      <wps:cNvSpPr txBox="1"/>
                      <wps:spPr>
                        <a:xfrm>
                          <a:off x="1724025" y="8584565"/>
                          <a:ext cx="6136640" cy="323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sz w:val="24"/>
                                <w:szCs w:val="32"/>
                                <w:lang w:val="en-US" w:eastAsia="zh-CN"/>
                              </w:rPr>
                            </w:pPr>
                            <w:r>
                              <w:rPr>
                                <w:rFonts w:hint="eastAsia"/>
                                <w:sz w:val="24"/>
                                <w:szCs w:val="32"/>
                                <w:lang w:val="en-US" w:eastAsia="zh-CN"/>
                              </w:rPr>
                              <w:t xml:space="preserve">python testbenchcompare.py --rp huali --bv plus --sh btdsimP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45pt;width:483.2pt;" fillcolor="#FFFFFF [3201]" filled="t" stroked="t" coordsize="21600,21600" o:gfxdata="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IMrC9MAAAAEAQAADwAAAAAAAAABACAAAAAiAAAAZHJzL2Rvd25yZXYueG1sUEsBAhQAFAAA&#10;AAgAh07iQGW1ljRmAgAAxQQAAA4AAAAAAAAAAQAgAAAAIgEAAGRycy9lMm9Eb2MueG1sUEsFBgAA&#10;AAAGAAYAWQEAAPo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sz w:val="24"/>
                          <w:szCs w:val="32"/>
                          <w:lang w:val="en-US" w:eastAsia="zh-CN"/>
                        </w:rPr>
                      </w:pPr>
                      <w:r>
                        <w:rPr>
                          <w:rFonts w:hint="eastAsia"/>
                          <w:sz w:val="24"/>
                          <w:szCs w:val="32"/>
                          <w:lang w:val="en-US" w:eastAsia="zh-CN"/>
                        </w:rPr>
                        <w:t xml:space="preserve">python testbenchcompare.py --rp huali --bv plus --sh btdsimP </w:t>
                      </w:r>
                    </w:p>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sz w:val="24"/>
          <w:szCs w:val="32"/>
          <w:lang w:val="en-US" w:eastAsia="zh-CN"/>
        </w:rPr>
      </w:pPr>
      <w:r>
        <w:rPr>
          <w:rFonts w:hint="eastAsia"/>
          <w:sz w:val="24"/>
          <w:szCs w:val="32"/>
          <w:lang w:val="en-US" w:eastAsia="zh-CN"/>
        </w:rPr>
        <w:t>使用 btdsimP 运行huali测试集的所有case 指定版本为plus</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32"/>
          <w:lang w:val="en-US" w:eastAsia="zh-CN"/>
        </w:rPr>
      </w:pPr>
    </w:p>
    <w:p>
      <w:pPr>
        <w:numPr>
          <w:ilvl w:val="0"/>
          <w:numId w:val="1"/>
        </w:numPr>
        <w:outlineLvl w:val="0"/>
        <w:rPr>
          <w:rFonts w:hint="default"/>
          <w:sz w:val="28"/>
          <w:szCs w:val="36"/>
          <w:lang w:val="en-US" w:eastAsia="zh-CN"/>
        </w:rPr>
      </w:pPr>
      <w:bookmarkStart w:id="5" w:name="_Toc20876"/>
      <w:r>
        <w:rPr>
          <w:rFonts w:hint="eastAsia"/>
          <w:sz w:val="28"/>
          <w:szCs w:val="36"/>
          <w:lang w:val="en-US" w:eastAsia="zh-CN"/>
        </w:rPr>
        <w:t>初始化</w:t>
      </w:r>
      <w:bookmarkEnd w:id="5"/>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执行仿真前，我们先创建了一个AutoTestCls()实例化的对象，命名为atc。同时，将之前解析命令得到的opt作为参数传入。因此atc便拥有了AutoTestCls()中所有的方法，并且在初始化时，获得了opt传入的值。</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845" w:leftChars="0" w:hanging="425" w:firstLineChars="0"/>
        <w:textAlignment w:val="auto"/>
        <w:outlineLvl w:val="1"/>
        <w:rPr>
          <w:rFonts w:hint="eastAsia"/>
          <w:sz w:val="24"/>
          <w:szCs w:val="32"/>
          <w:lang w:val="en-US" w:eastAsia="zh-CN"/>
        </w:rPr>
      </w:pPr>
      <w:bookmarkStart w:id="6" w:name="_Toc16675"/>
      <w:r>
        <w:rPr>
          <w:rFonts w:hint="eastAsia"/>
          <w:sz w:val="24"/>
          <w:szCs w:val="32"/>
          <w:lang w:val="en-US" w:eastAsia="zh-CN"/>
        </w:rPr>
        <w:t>构造函数__init__(opt)：</w:t>
      </w:r>
      <w:bookmarkEnd w:id="6"/>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类的初始化主要包括了参数初始化、日志初始化、结果数据表初始化。构造函数__init__()中初始化的具体参数可参见下表：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p>
    <w:tbl>
      <w:tblPr>
        <w:tblStyle w:val="10"/>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7"/>
        <w:gridCol w:w="7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参数</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self.spfile_Num</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self.line_list</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self.time_list</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self.str_list</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self.test_dir</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(注：default为 './'，可通过命令--tp传入指定路径)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self.ref_filename</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'bench'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self.cases_nodes_path</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'cases_nodes.xlsx'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self.sh</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btdsim</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(注：default: btdsim，可通过命令--sh传入指定simulator)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self.si</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All()</w:t>
            </w:r>
            <w:r>
              <w:rPr>
                <w:rFonts w:hint="eastAsia"/>
                <w:sz w:val="24"/>
                <w:szCs w:val="32"/>
                <w:vertAlign w:val="baseline"/>
                <w:lang w:val="en-US" w:eastAsia="zh-CN"/>
              </w:rPr>
              <w:br w:type="textWrapping"/>
            </w:r>
            <w:r>
              <w:rPr>
                <w:rFonts w:hint="eastAsia"/>
                <w:sz w:val="24"/>
                <w:szCs w:val="32"/>
                <w:vertAlign w:val="baseline"/>
                <w:lang w:val="en-US" w:eastAsia="zh-CN"/>
              </w:rPr>
              <w:t>(注：default：all, 可通过命令 --si 传入指定运行测试集合，适用于选择all测试集中的huali 或 hisi 的case)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 xml:space="preserve">self.version </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指定btdsim版本（base、plus、rf）；默认为rf</w:t>
            </w:r>
            <w:r>
              <w:rPr>
                <w:rFonts w:hint="eastAsia"/>
                <w:sz w:val="24"/>
                <w:szCs w:val="32"/>
                <w:vertAlign w:val="baseline"/>
                <w:lang w:val="en-US" w:eastAsia="zh-CN"/>
              </w:rPr>
              <w:br w:type="textWrapping"/>
            </w:r>
            <w:r>
              <w:rPr>
                <w:rFonts w:hint="eastAsia"/>
                <w:sz w:val="24"/>
                <w:szCs w:val="32"/>
                <w:vertAlign w:val="baseline"/>
                <w:lang w:val="en-US" w:eastAsia="zh-CN"/>
              </w:rPr>
              <w:t>base：报错信息为：器件数超过5000的例子会判定为正确</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default"/>
                <w:sz w:val="24"/>
                <w:szCs w:val="32"/>
                <w:vertAlign w:val="baseline"/>
                <w:lang w:val="en-US" w:eastAsia="zh-CN"/>
              </w:rPr>
              <w:t>plus：</w:t>
            </w:r>
            <w:r>
              <w:rPr>
                <w:rFonts w:hint="eastAsia"/>
                <w:sz w:val="24"/>
                <w:szCs w:val="32"/>
                <w:vertAlign w:val="baseline"/>
                <w:lang w:val="en-US" w:eastAsia="zh-CN"/>
              </w:rPr>
              <w:t>报错信息为：</w:t>
            </w:r>
            <w:r>
              <w:rPr>
                <w:rFonts w:hint="default"/>
                <w:sz w:val="24"/>
                <w:szCs w:val="32"/>
                <w:vertAlign w:val="baseline"/>
                <w:lang w:val="en-US" w:eastAsia="zh-CN"/>
              </w:rPr>
              <w:t>器件数超过100000的例子会判定为正确</w:t>
            </w:r>
            <w:r>
              <w:rPr>
                <w:rFonts w:hint="default"/>
                <w:sz w:val="24"/>
                <w:szCs w:val="32"/>
                <w:vertAlign w:val="baseline"/>
                <w:lang w:val="en-US" w:eastAsia="zh-CN"/>
              </w:rPr>
              <w:br w:type="textWrapping"/>
            </w:r>
            <w:r>
              <w:rPr>
                <w:rFonts w:hint="default"/>
                <w:sz w:val="24"/>
                <w:szCs w:val="32"/>
                <w:vertAlign w:val="baseline"/>
                <w:lang w:val="en-US" w:eastAsia="zh-CN"/>
              </w:rPr>
              <w:t>rf：不做任何判定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self.dir_dict</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测试集合字典，包含所有的测试集合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self.test_dir</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测试集合的路径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self.cases_nodes_path</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cases_nodes.xlsx 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self.output_folder</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output路径，存放data_df_simulator &amp; data_df_diff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self.case_dir</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Case的路径</w:t>
            </w:r>
            <w:r>
              <w:rPr>
                <w:rFonts w:hint="eastAsia"/>
                <w:sz w:val="24"/>
                <w:szCs w:val="32"/>
                <w:vertAlign w:val="baseline"/>
                <w:lang w:val="en-US" w:eastAsia="zh-CN"/>
              </w:rPr>
              <w:br w:type="textWrapping"/>
            </w:r>
            <w:r>
              <w:rPr>
                <w:rFonts w:hint="eastAsia"/>
                <w:sz w:val="24"/>
                <w:szCs w:val="32"/>
                <w:vertAlign w:val="baseline"/>
                <w:lang w:val="en-US" w:eastAsia="zh-CN"/>
              </w:rPr>
              <w:t>单独跑1个case时使用 （--cn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self.not_check_case</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需要跳过不进行测试的case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self.autoRunlogfile</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default"/>
                <w:sz w:val="24"/>
                <w:szCs w:val="32"/>
                <w:vertAlign w:val="baseline"/>
                <w:lang w:val="en-US" w:eastAsia="zh-CN"/>
              </w:rPr>
              <w:t>open("./output/autoRun.log", "a")</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(注：如果autoRun.log文件已经存在，新的log会在已有内容之后追加；如果文件不存在，创建新文件并写入)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self.data_df_simulator</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二维矩阵，共6列。行索引为 'index'，列索引为['index', 'netFile', 'logFile', 'outFile', 'SimulatorStat', 'Simulatorcost']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2" w:hRule="atLeast"/>
        </w:trPr>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self.</w:t>
            </w:r>
            <w:r>
              <w:rPr>
                <w:rFonts w:hint="default"/>
                <w:sz w:val="24"/>
                <w:szCs w:val="32"/>
                <w:vertAlign w:val="baseline"/>
                <w:lang w:val="en-US" w:eastAsia="zh-CN"/>
              </w:rPr>
              <w:t>data_df_diff</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二维矩阵，共13列。行索引为 'index'，列索引为['index', 'spFile', 'logFile', 'outFile', 'RefoutFile', 'AnalysisType', 'SimulatorStat', 'Simulatorcost', "time_div", "cost_div", "outdiff", "outdiffCost", "outdiffdetail"]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default"/>
                <w:sz w:val="24"/>
                <w:szCs w:val="32"/>
                <w:vertAlign w:val="baseline"/>
                <w:lang w:val="en-US" w:eastAsia="zh-CN"/>
              </w:rPr>
              <w:t>self.is_netlist</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vertAlign w:val="baseline"/>
                <w:lang w:val="en-US" w:eastAsia="zh-CN"/>
              </w:rPr>
            </w:pPr>
            <w:r>
              <w:rPr>
                <w:rFonts w:hint="eastAsia"/>
                <w:sz w:val="24"/>
                <w:szCs w:val="32"/>
                <w:vertAlign w:val="baseline"/>
                <w:lang w:val="en-US" w:eastAsia="zh-CN"/>
              </w:rPr>
              <w:t>True/False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(注：遍历文件时具体判断并赋值)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default"/>
                <w:sz w:val="24"/>
                <w:szCs w:val="32"/>
                <w:vertAlign w:val="baseline"/>
                <w:lang w:val="en-US" w:eastAsia="zh-CN"/>
              </w:rPr>
              <w:t>self.check_nodes_dict</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二维数组，读取了外部excel数据。其中记录了每个case需要对比的节点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default"/>
                <w:sz w:val="24"/>
                <w:szCs w:val="32"/>
                <w:vertAlign w:val="baseline"/>
                <w:lang w:val="en-US" w:eastAsia="zh-CN"/>
              </w:rPr>
              <w:t>self.check_time_dict</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二维数组，读取了外部excel数据。其中记录了每个case的golden时间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7"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default"/>
                <w:sz w:val="24"/>
                <w:szCs w:val="32"/>
                <w:vertAlign w:val="baseline"/>
                <w:lang w:val="en-US" w:eastAsia="zh-CN"/>
              </w:rPr>
              <w:t>self.case_limit</w:t>
            </w:r>
          </w:p>
        </w:tc>
        <w:tc>
          <w:tcPr>
            <w:tcW w:w="7045"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vertAlign w:val="baseline"/>
                <w:lang w:val="en-US" w:eastAsia="zh-CN"/>
              </w:rPr>
            </w:pPr>
            <w:r>
              <w:rPr>
                <w:rFonts w:hint="eastAsia"/>
                <w:sz w:val="24"/>
                <w:szCs w:val="32"/>
                <w:vertAlign w:val="baseline"/>
                <w:lang w:val="en-US" w:eastAsia="zh-CN"/>
              </w:rPr>
              <w:t>同上记录case的版本对应的限制（bace/plus）</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sz w:val="24"/>
          <w:szCs w:val="32"/>
          <w:lang w:val="en-US" w:eastAsia="zh-CN"/>
        </w:rPr>
      </w:pPr>
      <w:r>
        <w:rPr>
          <w:rFonts w:hint="eastAsia"/>
          <w:sz w:val="24"/>
          <w:szCs w:val="32"/>
          <w:lang w:val="en-US" w:eastAsia="zh-CN"/>
        </w:rPr>
        <w:t>同时，构造函数__init__()还调用了InitCaseForm()，初始化文件。</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845" w:leftChars="0" w:hanging="425" w:firstLineChars="0"/>
        <w:textAlignment w:val="auto"/>
        <w:outlineLvl w:val="1"/>
        <w:rPr>
          <w:rFonts w:hint="default"/>
          <w:sz w:val="24"/>
          <w:szCs w:val="32"/>
          <w:lang w:val="en-US" w:eastAsia="zh-CN"/>
        </w:rPr>
      </w:pPr>
      <w:bookmarkStart w:id="7" w:name="_Toc10282"/>
      <w:r>
        <w:rPr>
          <w:rFonts w:hint="eastAsia"/>
          <w:sz w:val="24"/>
          <w:szCs w:val="32"/>
          <w:lang w:val="en-US" w:eastAsia="zh-CN"/>
        </w:rPr>
        <w:t>InitCaseForm()：</w:t>
      </w:r>
      <w:bookmarkEnd w:id="7"/>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该函数具体内容可参见流程图。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首先，遍历了test_dir下所有的文件，并调用self.is_netlist(filename) 判断文件是否为网表文件。</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4"/>
          <w:szCs w:val="32"/>
          <w:lang w:val="en-US" w:eastAsia="zh-CN"/>
        </w:rPr>
      </w:pPr>
      <w:r>
        <w:drawing>
          <wp:anchor distT="0" distB="0" distL="114300" distR="114300" simplePos="0" relativeHeight="251660288" behindDoc="0" locked="0" layoutInCell="1" allowOverlap="1">
            <wp:simplePos x="0" y="0"/>
            <wp:positionH relativeFrom="column">
              <wp:posOffset>-27940</wp:posOffset>
            </wp:positionH>
            <wp:positionV relativeFrom="paragraph">
              <wp:posOffset>86360</wp:posOffset>
            </wp:positionV>
            <wp:extent cx="2745105" cy="6870065"/>
            <wp:effectExtent l="0" t="0" r="17145" b="6985"/>
            <wp:wrapSquare wrapText="bothSides"/>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8"/>
                    <a:stretch>
                      <a:fillRect/>
                    </a:stretch>
                  </pic:blipFill>
                  <pic:spPr>
                    <a:xfrm>
                      <a:off x="0" y="0"/>
                      <a:ext cx="2745105" cy="6870065"/>
                    </a:xfrm>
                    <a:prstGeom prst="rect">
                      <a:avLst/>
                    </a:prstGeom>
                    <a:noFill/>
                    <a:ln>
                      <a:noFill/>
                    </a:ln>
                  </pic:spPr>
                </pic:pic>
              </a:graphicData>
            </a:graphic>
          </wp:anchor>
        </w:drawing>
      </w:r>
      <w:r>
        <w:rPr>
          <w:sz w:val="24"/>
        </w:rPr>
        <mc:AlternateContent>
          <mc:Choice Requires="wps">
            <w:drawing>
              <wp:inline distT="0" distB="0" distL="114300" distR="114300">
                <wp:extent cx="3233420" cy="898525"/>
                <wp:effectExtent l="5080" t="4445" r="19050" b="11430"/>
                <wp:docPr id="4" name="文本框 4"/>
                <wp:cNvGraphicFramePr/>
                <a:graphic xmlns:a="http://schemas.openxmlformats.org/drawingml/2006/main">
                  <a:graphicData uri="http://schemas.microsoft.com/office/word/2010/wordprocessingShape">
                    <wps:wsp>
                      <wps:cNvSpPr txBox="1"/>
                      <wps:spPr>
                        <a:xfrm>
                          <a:off x="1724025" y="8584565"/>
                          <a:ext cx="3233420" cy="898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.is_netlist = </w:t>
                            </w:r>
                            <w:r>
                              <w:rPr>
                                <w:rFonts w:hint="default" w:ascii="Consolas" w:hAnsi="Consolas" w:eastAsia="Consolas" w:cs="Consolas"/>
                                <w:b w:val="0"/>
                                <w:bCs w:val="0"/>
                                <w:color w:val="569CD6"/>
                                <w:kern w:val="0"/>
                                <w:sz w:val="21"/>
                                <w:szCs w:val="21"/>
                                <w:shd w:val="clear" w:fill="1E1E1E"/>
                                <w:lang w:val="en-US" w:eastAsia="zh-CN" w:bidi="ar"/>
                              </w:rPr>
                              <w:t>lambda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any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.endswith(</w:t>
                            </w:r>
                            <w:r>
                              <w:rPr>
                                <w:rFonts w:hint="default" w:ascii="Consolas" w:hAnsi="Consolas" w:eastAsia="Consolas" w:cs="Consolas"/>
                                <w:b w:val="0"/>
                                <w:bCs w:val="0"/>
                                <w:color w:val="9CDCFE"/>
                                <w:kern w:val="0"/>
                                <w:sz w:val="21"/>
                                <w:szCs w:val="21"/>
                                <w:shd w:val="clear" w:fill="1E1E1E"/>
                                <w:lang w:val="en-US" w:eastAsia="zh-CN" w:bidi="ar"/>
                              </w:rPr>
                              <w:t>extension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sz w:val="20"/>
                                <w:szCs w:val="22"/>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eastAsia"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extension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'.cir'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'scs'</w:t>
                            </w:r>
                            <w:r>
                              <w:rPr>
                                <w:rFonts w:hint="default" w:ascii="Consolas" w:hAnsi="Consolas" w:eastAsia="Consolas" w:cs="Consolas"/>
                                <w:b w:val="0"/>
                                <w:bCs w:val="0"/>
                                <w:color w:val="D4D4D4"/>
                                <w:kern w:val="0"/>
                                <w:sz w:val="21"/>
                                <w:szCs w:val="21"/>
                                <w:shd w:val="clear" w:fill="1E1E1E"/>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0.75pt;width:254.6pt;" fillcolor="#FFFFFF [3201]" filled="t" stroked="t" coordsize="21600,21600" o:gfxdata="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RxkLJNMAAAAFAQAADwAAAAAAAAABACAAAAAiAAAAZHJzL2Rvd25yZXYueG1sUEsBAhQAFAAAAAgA&#10;h07iQEp9MI1jAgAAwwQAAA4AAAAAAAAAAQAgAAAAIgEAAGRycy9lMm9Eb2MueG1sUEsFBgAAAAAG&#10;AAYAWQEAAPc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.is_netlist = </w:t>
                      </w:r>
                      <w:r>
                        <w:rPr>
                          <w:rFonts w:hint="default" w:ascii="Consolas" w:hAnsi="Consolas" w:eastAsia="Consolas" w:cs="Consolas"/>
                          <w:b w:val="0"/>
                          <w:bCs w:val="0"/>
                          <w:color w:val="569CD6"/>
                          <w:kern w:val="0"/>
                          <w:sz w:val="21"/>
                          <w:szCs w:val="21"/>
                          <w:shd w:val="clear" w:fill="1E1E1E"/>
                          <w:lang w:val="en-US" w:eastAsia="zh-CN" w:bidi="ar"/>
                        </w:rPr>
                        <w:t>lambda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any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.endswith(</w:t>
                      </w:r>
                      <w:r>
                        <w:rPr>
                          <w:rFonts w:hint="default" w:ascii="Consolas" w:hAnsi="Consolas" w:eastAsia="Consolas" w:cs="Consolas"/>
                          <w:b w:val="0"/>
                          <w:bCs w:val="0"/>
                          <w:color w:val="9CDCFE"/>
                          <w:kern w:val="0"/>
                          <w:sz w:val="21"/>
                          <w:szCs w:val="21"/>
                          <w:shd w:val="clear" w:fill="1E1E1E"/>
                          <w:lang w:val="en-US" w:eastAsia="zh-CN" w:bidi="ar"/>
                        </w:rPr>
                        <w:t>extension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sz w:val="20"/>
                          <w:szCs w:val="22"/>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eastAsia"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extension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'.cir'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'scs'</w:t>
                      </w:r>
                      <w:r>
                        <w:rPr>
                          <w:rFonts w:hint="default" w:ascii="Consolas" w:hAnsi="Consolas" w:eastAsia="Consolas" w:cs="Consolas"/>
                          <w:b w:val="0"/>
                          <w:bCs w:val="0"/>
                          <w:color w:val="D4D4D4"/>
                          <w:kern w:val="0"/>
                          <w:sz w:val="21"/>
                          <w:szCs w:val="21"/>
                          <w:shd w:val="clear" w:fill="1E1E1E"/>
                          <w:lang w:val="en-US" w:eastAsia="zh-CN" w:bidi="ar"/>
                        </w:rPr>
                        <w:t>])</w:t>
                      </w:r>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如果self.is_netlist(filename) 返回值为False，不做任何处理并继续遍历下一个文件；如果返回值为True，获取网表文件路径+名称。</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sz w:val="24"/>
          <w:szCs w:val="32"/>
          <w:lang w:val="en-US" w:eastAsia="zh-CN"/>
        </w:rPr>
      </w:pPr>
      <w:r>
        <w:rPr>
          <w:sz w:val="24"/>
        </w:rPr>
        <mc:AlternateContent>
          <mc:Choice Requires="wps">
            <w:drawing>
              <wp:inline distT="0" distB="0" distL="114300" distR="114300">
                <wp:extent cx="3223260" cy="290195"/>
                <wp:effectExtent l="4445" t="4445" r="10795" b="10160"/>
                <wp:docPr id="8" name="文本框 8"/>
                <wp:cNvGraphicFramePr/>
                <a:graphic xmlns:a="http://schemas.openxmlformats.org/drawingml/2006/main">
                  <a:graphicData uri="http://schemas.microsoft.com/office/word/2010/wordprocessingShape">
                    <wps:wsp>
                      <wps:cNvSpPr txBox="1"/>
                      <wps:spPr>
                        <a:xfrm>
                          <a:off x="1724025" y="8584565"/>
                          <a:ext cx="3223260"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filepath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filename</w:t>
                            </w:r>
                            <w:r>
                              <w:rPr>
                                <w:rFonts w:hint="default" w:ascii="Consolas" w:hAnsi="Consolas" w:eastAsia="Consolas" w:cs="Consolas"/>
                                <w:b w:val="0"/>
                                <w:bCs w:val="0"/>
                                <w:color w:val="D4D4D4"/>
                                <w:kern w:val="0"/>
                                <w:sz w:val="21"/>
                                <w:szCs w:val="21"/>
                                <w:shd w:val="clear" w:fill="1E1E1E"/>
                                <w:lang w:val="en-US" w:eastAsia="zh-CN" w:bidi="ar"/>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85pt;width:253.8pt;" fillcolor="#FFFFFF [3201]" filled="t" stroked="t" coordsize="21600,21600" o:gfxdata="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UE8/r9MAAAAEAQAADwAAAAAAAAABACAAAAAiAAAAZHJzL2Rvd25yZXYueG1sUEsBAhQAFAAA&#10;AAgAh07iQGfQx2JmAgAAwwQAAA4AAAAAAAAAAQAgAAAAIgEAAGRycy9lMm9Eb2MueG1sUEsFBgAA&#10;AAAGAAYAWQEAAPo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filepath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filename</w:t>
                      </w:r>
                      <w:r>
                        <w:rPr>
                          <w:rFonts w:hint="default" w:ascii="Consolas" w:hAnsi="Consolas" w:eastAsia="Consolas" w:cs="Consolas"/>
                          <w:b w:val="0"/>
                          <w:bCs w:val="0"/>
                          <w:color w:val="D4D4D4"/>
                          <w:kern w:val="0"/>
                          <w:sz w:val="21"/>
                          <w:szCs w:val="21"/>
                          <w:shd w:val="clear" w:fill="1E1E1E"/>
                          <w:lang w:val="en-US" w:eastAsia="zh-CN" w:bidi="ar"/>
                        </w:rPr>
                        <w:t>)</w:t>
                      </w:r>
                    </w:p>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default"/>
          <w:sz w:val="24"/>
          <w:szCs w:val="32"/>
          <w:lang w:val="en-US" w:eastAsia="zh-CN"/>
        </w:rPr>
      </w:pPr>
      <w:r>
        <w:rPr>
          <w:rFonts w:hint="eastAsia"/>
          <w:sz w:val="24"/>
          <w:szCs w:val="32"/>
          <w:lang w:val="en-US" w:eastAsia="zh-CN"/>
        </w:rPr>
        <w:t>如果ret==1 ,跳过; 否则则记录并更新相关数据（跳过忽略的case）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lang w:val="en-US" w:eastAsia="zh-CN"/>
        </w:rPr>
      </w:pPr>
      <w:r>
        <w:rPr>
          <w:sz w:val="24"/>
        </w:rPr>
        <mc:AlternateContent>
          <mc:Choice Requires="wps">
            <w:drawing>
              <wp:inline distT="0" distB="0" distL="114300" distR="114300">
                <wp:extent cx="3204210" cy="1859280"/>
                <wp:effectExtent l="4445" t="4445" r="10795" b="22225"/>
                <wp:docPr id="71" name="文本框 71"/>
                <wp:cNvGraphicFramePr/>
                <a:graphic xmlns:a="http://schemas.openxmlformats.org/drawingml/2006/main">
                  <a:graphicData uri="http://schemas.microsoft.com/office/word/2010/wordprocessingShape">
                    <wps:wsp>
                      <wps:cNvSpPr txBox="1"/>
                      <wps:spPr>
                        <a:xfrm>
                          <a:off x="1724025" y="8584565"/>
                          <a:ext cx="3204210" cy="1859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not_check_file_list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#测试打通阶段略略这些case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.not_check_case: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6.4pt;width:252.3pt;" fillcolor="#FFFFFF [3201]" filled="t" stroked="t" coordsize="21600,21600" o:gfxdata="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JtQrHUAAAABQEAAA8AAAAAAAAAAQAgAAAAIgAAAGRycy9kb3ducmV2LnhtbFBLAQIU&#10;ABQAAAAIAIdO4kAEmG/EaQIAAMYEAAAOAAAAAAAAAAEAIAAAACMBAABkcnMvZTJvRG9jLnhtbFBL&#10;BQYAAAAABgAGAFkBAAD+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not_check_file_list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#测试打通阶段略略这些case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.not_check_case: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eastAsia"/>
                        </w:rPr>
                      </w:pPr>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如果si==huali ,判断caseindex 是否大于1000，是则跳过，否则记录并更新相关数据（只跑华力的case）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如果si==hisi ,判断caseindex是否小于1000，是则跳过， 否则记录并更新相关数据（只跑海思的case）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lang w:val="en-US" w:eastAsia="zh-CN"/>
        </w:rPr>
      </w:pPr>
      <w:r>
        <w:rPr>
          <w:sz w:val="24"/>
        </w:rPr>
        <mc:AlternateContent>
          <mc:Choice Requires="wps">
            <w:drawing>
              <wp:inline distT="0" distB="0" distL="114300" distR="114300">
                <wp:extent cx="3262630" cy="945515"/>
                <wp:effectExtent l="4445" t="4445" r="9525" b="21590"/>
                <wp:docPr id="72" name="文本框 72"/>
                <wp:cNvGraphicFramePr/>
                <a:graphic xmlns:a="http://schemas.openxmlformats.org/drawingml/2006/main">
                  <a:graphicData uri="http://schemas.microsoft.com/office/word/2010/wordprocessingShape">
                    <wps:wsp>
                      <wps:cNvSpPr txBox="1"/>
                      <wps:spPr>
                        <a:xfrm>
                          <a:off x="1724025" y="8584565"/>
                          <a:ext cx="3262630" cy="945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.si == </w:t>
                            </w:r>
                            <w:r>
                              <w:rPr>
                                <w:rFonts w:hint="default" w:ascii="Consolas" w:hAnsi="Consolas" w:eastAsia="Consolas" w:cs="Consolas"/>
                                <w:b w:val="0"/>
                                <w:bCs w:val="0"/>
                                <w:color w:val="CE9178"/>
                                <w:kern w:val="0"/>
                                <w:sz w:val="21"/>
                                <w:szCs w:val="21"/>
                                <w:shd w:val="clear" w:fill="1E1E1E"/>
                                <w:lang w:val="en-US" w:eastAsia="zh-CN" w:bidi="ar"/>
                              </w:rPr>
                              <w:t>"huali"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caseindex &gt;=</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.si == </w:t>
                            </w:r>
                            <w:r>
                              <w:rPr>
                                <w:rFonts w:hint="default" w:ascii="Consolas" w:hAnsi="Consolas" w:eastAsia="Consolas" w:cs="Consolas"/>
                                <w:b w:val="0"/>
                                <w:bCs w:val="0"/>
                                <w:color w:val="CE9178"/>
                                <w:kern w:val="0"/>
                                <w:sz w:val="21"/>
                                <w:szCs w:val="21"/>
                                <w:shd w:val="clear" w:fill="1E1E1E"/>
                                <w:lang w:val="en-US" w:eastAsia="zh-CN" w:bidi="ar"/>
                              </w:rPr>
                              <w:t>"hisi"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caseindex &lt;=</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4.45pt;width:256.9pt;" fillcolor="#FFFFFF [3201]" filled="t" stroked="t" coordsize="21600,21600" o:gfxdata="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kYglm0wAAAAUBAAAPAAAAAAAAAAEAIAAAACIAAABkcnMvZG93bnJldi54bWxQSwECFAAU&#10;AAAACACHTuJAJ2F7JWgCAADF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.si == </w:t>
                      </w:r>
                      <w:r>
                        <w:rPr>
                          <w:rFonts w:hint="default" w:ascii="Consolas" w:hAnsi="Consolas" w:eastAsia="Consolas" w:cs="Consolas"/>
                          <w:b w:val="0"/>
                          <w:bCs w:val="0"/>
                          <w:color w:val="CE9178"/>
                          <w:kern w:val="0"/>
                          <w:sz w:val="21"/>
                          <w:szCs w:val="21"/>
                          <w:shd w:val="clear" w:fill="1E1E1E"/>
                          <w:lang w:val="en-US" w:eastAsia="zh-CN" w:bidi="ar"/>
                        </w:rPr>
                        <w:t>"huali"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caseindex &gt;=</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.si == </w:t>
                      </w:r>
                      <w:r>
                        <w:rPr>
                          <w:rFonts w:hint="default" w:ascii="Consolas" w:hAnsi="Consolas" w:eastAsia="Consolas" w:cs="Consolas"/>
                          <w:b w:val="0"/>
                          <w:bCs w:val="0"/>
                          <w:color w:val="CE9178"/>
                          <w:kern w:val="0"/>
                          <w:sz w:val="21"/>
                          <w:szCs w:val="21"/>
                          <w:shd w:val="clear" w:fill="1E1E1E"/>
                          <w:lang w:val="en-US" w:eastAsia="zh-CN" w:bidi="ar"/>
                        </w:rPr>
                        <w:t>"hisi"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caseindex &lt;=</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rPr>
                          <w:rFonts w:hint="default"/>
                          <w:lang w:val="en-US" w:eastAsia="zh-CN"/>
                        </w:rPr>
                      </w:pPr>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 xml:space="preserve">如果返回的网表文件绝对路径(netfile)中包含 </w:t>
      </w:r>
      <w:r>
        <w:rPr>
          <w:rFonts w:hint="default"/>
          <w:sz w:val="24"/>
          <w:szCs w:val="32"/>
          <w:lang w:val="en-US" w:eastAsia="zh-CN"/>
        </w:rPr>
        <w:t>['model', 'gpdk', 'INCLUDE']</w:t>
      </w:r>
      <w:r>
        <w:rPr>
          <w:rFonts w:hint="eastAsia"/>
          <w:sz w:val="24"/>
          <w:szCs w:val="32"/>
          <w:lang w:val="en-US" w:eastAsia="zh-CN"/>
        </w:rPr>
        <w:t>，这类网表文件不进行仿真，跳过；如果不包含，则记录并更新相关数据，见下表。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lang w:val="en-US" w:eastAsia="zh-CN"/>
        </w:rPr>
      </w:pPr>
      <w:r>
        <w:rPr>
          <w:sz w:val="24"/>
        </w:rPr>
        <mc:AlternateContent>
          <mc:Choice Requires="wps">
            <w:drawing>
              <wp:inline distT="0" distB="0" distL="114300" distR="114300">
                <wp:extent cx="6250940" cy="4451350"/>
                <wp:effectExtent l="4445" t="4445" r="12065" b="20955"/>
                <wp:docPr id="9" name="文本框 9"/>
                <wp:cNvGraphicFramePr/>
                <a:graphic xmlns:a="http://schemas.openxmlformats.org/drawingml/2006/main">
                  <a:graphicData uri="http://schemas.microsoft.com/office/word/2010/wordprocessingShape">
                    <wps:wsp>
                      <wps:cNvSpPr txBox="1"/>
                      <wps:spPr>
                        <a:xfrm>
                          <a:off x="1724025" y="8584565"/>
                          <a:ext cx="6250940" cy="4451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log文件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.change_suffix(netfile, </w:t>
                            </w:r>
                            <w:r>
                              <w:rPr>
                                <w:rFonts w:hint="default" w:ascii="Consolas" w:hAnsi="Consolas" w:eastAsia="Consolas" w:cs="Consolas"/>
                                <w:b w:val="0"/>
                                <w:bCs w:val="0"/>
                                <w:color w:val="CE9178"/>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仿真结果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eastAsia" w:ascii="Consolas" w:hAnsi="Consolas" w:eastAsia="Consolas" w:cs="Consolas"/>
                                <w:b w:val="0"/>
                                <w:bCs w:val="0"/>
                                <w:color w:val="B5CEA8"/>
                                <w:kern w:val="0"/>
                                <w:sz w:val="21"/>
                                <w:szCs w:val="21"/>
                                <w:shd w:val="clear" w:fill="1E1E1E"/>
                                <w:lang w:val="en-US" w:eastAsia="zh-CN" w:bidi="ar"/>
                              </w:rPr>
                              <w:t xml:space="preserve"> # 1为仿真成功，0为仿真失败，default =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仿真时间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仿真类型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AnalysisType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仿真sp得到的out文件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.change_suffix(netfile, </w:t>
                            </w:r>
                            <w:r>
                              <w:rPr>
                                <w:rFonts w:hint="default" w:ascii="Consolas" w:hAnsi="Consolas" w:eastAsia="Consolas" w:cs="Consolas"/>
                                <w:b w:val="0"/>
                                <w:bCs w:val="0"/>
                                <w:color w:val="CE9178"/>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需要对比的out文件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ref_path</w:t>
                            </w:r>
                            <w:r>
                              <w:rPr>
                                <w:rFonts w:hint="default" w:ascii="Consolas" w:hAnsi="Consolas" w:eastAsia="Consolas" w:cs="Consolas"/>
                                <w:b w:val="0"/>
                                <w:bCs w:val="0"/>
                                <w:color w:val="D4D4D4"/>
                                <w:kern w:val="0"/>
                                <w:sz w:val="21"/>
                                <w:szCs w:val="21"/>
                                <w:shd w:val="clear" w:fill="1E1E1E"/>
                                <w:lang w:val="en-US" w:eastAsia="zh-CN" w:bidi="ar"/>
                              </w:rPr>
                              <w:t xml:space="preserve"> = os.path.join(os.path.dirname(</w:t>
                            </w: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.ref_filename)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 xml:space="preserve"> = os.path.join(</w:t>
                            </w:r>
                            <w:r>
                              <w:rPr>
                                <w:rFonts w:hint="default" w:ascii="Consolas" w:hAnsi="Consolas" w:eastAsia="Consolas" w:cs="Consolas"/>
                                <w:b w:val="0"/>
                                <w:bCs w:val="0"/>
                                <w:color w:val="9CDCFE"/>
                                <w:kern w:val="0"/>
                                <w:sz w:val="21"/>
                                <w:szCs w:val="21"/>
                                <w:shd w:val="clear" w:fill="1E1E1E"/>
                                <w:lang w:val="en-US" w:eastAsia="zh-CN" w:bidi="ar"/>
                              </w:rPr>
                              <w:t>ref_path</w:t>
                            </w:r>
                            <w:r>
                              <w:rPr>
                                <w:rFonts w:hint="default" w:ascii="Consolas" w:hAnsi="Consolas" w:eastAsia="Consolas" w:cs="Consolas"/>
                                <w:b w:val="0"/>
                                <w:bCs w:val="0"/>
                                <w:color w:val="D4D4D4"/>
                                <w:kern w:val="0"/>
                                <w:sz w:val="21"/>
                                <w:szCs w:val="21"/>
                                <w:shd w:val="clear" w:fill="1E1E1E"/>
                                <w:lang w:val="en-US" w:eastAsia="zh-CN" w:bidi="ar"/>
                              </w:rPr>
                              <w:t>, os.path.basename(</w:t>
                            </w: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diff result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Simulatordiff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diff result detail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outdiffdetail</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diff time_div</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r>
                              <w:rPr>
                                <w:rFonts w:hint="eastAsia" w:ascii="Consolas" w:hAnsi="Consolas" w:eastAsia="Consolas" w:cs="Consolas"/>
                                <w:b w:val="0"/>
                                <w:bCs w:val="0"/>
                                <w:color w:val="569CD6"/>
                                <w:kern w:val="0"/>
                                <w:sz w:val="21"/>
                                <w:szCs w:val="21"/>
                                <w:shd w:val="clear" w:fill="1E1E1E"/>
                                <w:lang w:val="en-US" w:eastAsia="zh-CN" w:bidi="ar"/>
                              </w:rPr>
                              <w:t xml:space="preserve"> #时间对比是否通过</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cost_div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r>
                              <w:rPr>
                                <w:rFonts w:hint="eastAsia" w:ascii="Consolas" w:hAnsi="Consolas" w:eastAsia="Consolas" w:cs="Consolas"/>
                                <w:b w:val="0"/>
                                <w:bCs w:val="0"/>
                                <w:color w:val="569CD6"/>
                                <w:kern w:val="0"/>
                                <w:sz w:val="21"/>
                                <w:szCs w:val="21"/>
                                <w:shd w:val="clear" w:fill="1E1E1E"/>
                                <w:lang w:val="en-US" w:eastAsia="zh-CN" w:bidi="ar"/>
                              </w:rPr>
                              <w:t xml:space="preserve"> #仿真时间-golden时间/golden时间（仿真时间超时百分比）</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outdiffCost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r>
                              <w:rPr>
                                <w:rFonts w:hint="eastAsia" w:ascii="Consolas" w:hAnsi="Consolas" w:eastAsia="Consolas" w:cs="Consolas"/>
                                <w:b w:val="0"/>
                                <w:bCs w:val="0"/>
                                <w:color w:val="569CD6"/>
                                <w:kern w:val="0"/>
                                <w:sz w:val="21"/>
                                <w:szCs w:val="21"/>
                                <w:shd w:val="clear" w:fill="1E1E1E"/>
                                <w:lang w:val="en-US" w:eastAsia="zh-CN" w:bidi="ar"/>
                              </w:rPr>
                              <w:t xml:space="preserve"> #数据对比时间</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50.5pt;width:492.2pt;" fillcolor="#FFFFFF [3201]" filled="t" stroked="t" coordsize="21600,21600" o:gfxdata="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SQVaR1AAAAAUBAAAPAAAAAAAAAAEAIAAAACIAAABkcnMvZG93bnJldi54bWxQSwECFAAUAAAA&#10;CACHTuJADoVIsmQCAADEBAAADgAAAAAAAAABACAAAAAjAQAAZHJzL2Uyb0RvYy54bWxQSwUGAAAA&#10;AAYABgBZAQAA+Q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log文件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.change_suffix(netfile, </w:t>
                      </w:r>
                      <w:r>
                        <w:rPr>
                          <w:rFonts w:hint="default" w:ascii="Consolas" w:hAnsi="Consolas" w:eastAsia="Consolas" w:cs="Consolas"/>
                          <w:b w:val="0"/>
                          <w:bCs w:val="0"/>
                          <w:color w:val="CE9178"/>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仿真结果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eastAsia" w:ascii="Consolas" w:hAnsi="Consolas" w:eastAsia="Consolas" w:cs="Consolas"/>
                          <w:b w:val="0"/>
                          <w:bCs w:val="0"/>
                          <w:color w:val="B5CEA8"/>
                          <w:kern w:val="0"/>
                          <w:sz w:val="21"/>
                          <w:szCs w:val="21"/>
                          <w:shd w:val="clear" w:fill="1E1E1E"/>
                          <w:lang w:val="en-US" w:eastAsia="zh-CN" w:bidi="ar"/>
                        </w:rPr>
                        <w:t xml:space="preserve"> # 1为仿真成功，0为仿真失败，default =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仿真时间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仿真类型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AnalysisType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仿真sp得到的out文件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.change_suffix(netfile, </w:t>
                      </w:r>
                      <w:r>
                        <w:rPr>
                          <w:rFonts w:hint="default" w:ascii="Consolas" w:hAnsi="Consolas" w:eastAsia="Consolas" w:cs="Consolas"/>
                          <w:b w:val="0"/>
                          <w:bCs w:val="0"/>
                          <w:color w:val="CE9178"/>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需要对比的out文件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ref_path</w:t>
                      </w:r>
                      <w:r>
                        <w:rPr>
                          <w:rFonts w:hint="default" w:ascii="Consolas" w:hAnsi="Consolas" w:eastAsia="Consolas" w:cs="Consolas"/>
                          <w:b w:val="0"/>
                          <w:bCs w:val="0"/>
                          <w:color w:val="D4D4D4"/>
                          <w:kern w:val="0"/>
                          <w:sz w:val="21"/>
                          <w:szCs w:val="21"/>
                          <w:shd w:val="clear" w:fill="1E1E1E"/>
                          <w:lang w:val="en-US" w:eastAsia="zh-CN" w:bidi="ar"/>
                        </w:rPr>
                        <w:t xml:space="preserve"> = os.path.join(os.path.dirname(</w:t>
                      </w: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.ref_filename)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 xml:space="preserve"> = os.path.join(</w:t>
                      </w:r>
                      <w:r>
                        <w:rPr>
                          <w:rFonts w:hint="default" w:ascii="Consolas" w:hAnsi="Consolas" w:eastAsia="Consolas" w:cs="Consolas"/>
                          <w:b w:val="0"/>
                          <w:bCs w:val="0"/>
                          <w:color w:val="9CDCFE"/>
                          <w:kern w:val="0"/>
                          <w:sz w:val="21"/>
                          <w:szCs w:val="21"/>
                          <w:shd w:val="clear" w:fill="1E1E1E"/>
                          <w:lang w:val="en-US" w:eastAsia="zh-CN" w:bidi="ar"/>
                        </w:rPr>
                        <w:t>ref_path</w:t>
                      </w:r>
                      <w:r>
                        <w:rPr>
                          <w:rFonts w:hint="default" w:ascii="Consolas" w:hAnsi="Consolas" w:eastAsia="Consolas" w:cs="Consolas"/>
                          <w:b w:val="0"/>
                          <w:bCs w:val="0"/>
                          <w:color w:val="D4D4D4"/>
                          <w:kern w:val="0"/>
                          <w:sz w:val="21"/>
                          <w:szCs w:val="21"/>
                          <w:shd w:val="clear" w:fill="1E1E1E"/>
                          <w:lang w:val="en-US" w:eastAsia="zh-CN" w:bidi="ar"/>
                        </w:rPr>
                        <w:t>, os.path.basename(</w:t>
                      </w: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diff result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Simulatordiff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diff result detail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outdiffdetail</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diff time_div</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r>
                        <w:rPr>
                          <w:rFonts w:hint="eastAsia" w:ascii="Consolas" w:hAnsi="Consolas" w:eastAsia="Consolas" w:cs="Consolas"/>
                          <w:b w:val="0"/>
                          <w:bCs w:val="0"/>
                          <w:color w:val="569CD6"/>
                          <w:kern w:val="0"/>
                          <w:sz w:val="21"/>
                          <w:szCs w:val="21"/>
                          <w:shd w:val="clear" w:fill="1E1E1E"/>
                          <w:lang w:val="en-US" w:eastAsia="zh-CN" w:bidi="ar"/>
                        </w:rPr>
                        <w:t xml:space="preserve"> #时间对比是否通过</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cost_div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r>
                        <w:rPr>
                          <w:rFonts w:hint="eastAsia" w:ascii="Consolas" w:hAnsi="Consolas" w:eastAsia="Consolas" w:cs="Consolas"/>
                          <w:b w:val="0"/>
                          <w:bCs w:val="0"/>
                          <w:color w:val="569CD6"/>
                          <w:kern w:val="0"/>
                          <w:sz w:val="21"/>
                          <w:szCs w:val="21"/>
                          <w:shd w:val="clear" w:fill="1E1E1E"/>
                          <w:lang w:val="en-US" w:eastAsia="zh-CN" w:bidi="ar"/>
                        </w:rPr>
                        <w:t xml:space="preserve"> #仿真时间-golden时间/golden时间（仿真时间超时百分比）</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outdiffCost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r>
                        <w:rPr>
                          <w:rFonts w:hint="eastAsia" w:ascii="Consolas" w:hAnsi="Consolas" w:eastAsia="Consolas" w:cs="Consolas"/>
                          <w:b w:val="0"/>
                          <w:bCs w:val="0"/>
                          <w:color w:val="569CD6"/>
                          <w:kern w:val="0"/>
                          <w:sz w:val="21"/>
                          <w:szCs w:val="21"/>
                          <w:shd w:val="clear" w:fill="1E1E1E"/>
                          <w:lang w:val="en-US" w:eastAsia="zh-CN" w:bidi="ar"/>
                        </w:rPr>
                        <w:t xml:space="preserve"> #数据对比时间</w:t>
                      </w:r>
                    </w:p>
                    <w:p>
                      <w:pPr>
                        <w:rPr>
                          <w:rFonts w:hint="default"/>
                          <w:lang w:val="en-US" w:eastAsia="zh-CN"/>
                        </w:rPr>
                      </w:pPr>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32"/>
          <w:lang w:val="en-US" w:eastAsia="zh-CN"/>
        </w:rPr>
      </w:pPr>
      <w:r>
        <w:rPr>
          <w:rFonts w:hint="eastAsia"/>
          <w:sz w:val="24"/>
          <w:szCs w:val="32"/>
          <w:lang w:val="en-US" w:eastAsia="zh-CN"/>
        </w:rPr>
        <w:t>其中logFile和outFile在赋值时调用了</w:t>
      </w:r>
      <w:r>
        <w:rPr>
          <w:rFonts w:hint="eastAsia"/>
          <w:sz w:val="24"/>
          <w:szCs w:val="32"/>
        </w:rPr>
        <w:t>change_suffix(</w:t>
      </w:r>
      <w:r>
        <w:rPr>
          <w:rFonts w:hint="eastAsia"/>
          <w:sz w:val="24"/>
          <w:szCs w:val="32"/>
          <w:lang w:val="en-US" w:eastAsia="zh-CN"/>
        </w:rPr>
        <w:t>file</w:t>
      </w:r>
      <w:r>
        <w:rPr>
          <w:rFonts w:hint="eastAsia"/>
          <w:sz w:val="24"/>
          <w:szCs w:val="32"/>
        </w:rPr>
        <w:t xml:space="preserve">, </w:t>
      </w:r>
      <w:r>
        <w:rPr>
          <w:rFonts w:hint="eastAsia"/>
          <w:sz w:val="24"/>
          <w:szCs w:val="32"/>
          <w:lang w:val="en-US" w:eastAsia="zh-CN"/>
        </w:rPr>
        <w:t>suffix</w:t>
      </w:r>
      <w:r>
        <w:rPr>
          <w:rFonts w:hint="eastAsia"/>
          <w:sz w:val="24"/>
          <w:szCs w:val="32"/>
        </w:rPr>
        <w:t>)</w:t>
      </w:r>
      <w:r>
        <w:rPr>
          <w:rFonts w:hint="eastAsia"/>
          <w:sz w:val="24"/>
          <w:szCs w:val="32"/>
          <w:lang w:val="en-US" w:eastAsia="zh-CN"/>
        </w:rPr>
        <w:t xml:space="preserve"> 函数，请参见下一小节内容。</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对于需要对比的out文件，我们先假设它存在，且存放于同级目录下的bench文件夹里，名称和生成的out文件相同。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上表中的数据更新/初始化完后，需要将它们同步更新到二维矩阵data_df_simulator和data_df_diff之中，以备后续excel文件的导出。</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sz w:val="24"/>
        </w:rPr>
      </w:pPr>
      <w:r>
        <w:rPr>
          <w:sz w:val="24"/>
        </w:rPr>
        <mc:AlternateContent>
          <mc:Choice Requires="wps">
            <w:drawing>
              <wp:inline distT="0" distB="0" distL="114300" distR="114300">
                <wp:extent cx="6168390" cy="1261110"/>
                <wp:effectExtent l="4445" t="4445" r="18415" b="10795"/>
                <wp:docPr id="10" name="文本框 10"/>
                <wp:cNvGraphicFramePr/>
                <a:graphic xmlns:a="http://schemas.openxmlformats.org/drawingml/2006/main">
                  <a:graphicData uri="http://schemas.microsoft.com/office/word/2010/wordprocessingShape">
                    <wps:wsp>
                      <wps:cNvSpPr txBox="1"/>
                      <wps:spPr>
                        <a:xfrm>
                          <a:off x="1724025" y="8584565"/>
                          <a:ext cx="6168390" cy="1261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[netfile,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[netfile,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AnalysisType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cost_div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Simulatordiff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outdiffCost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outdiffdetail</w:t>
                            </w: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99.3pt;width:485.7pt;" fillcolor="#FFFFFF [3201]" filled="t" stroked="t" coordsize="21600,21600" o:gfxdata="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F70oXUAAAABQEAAA8AAAAAAAAAAQAgAAAAIgAAAGRycy9kb3ducmV2LnhtbFBLAQIUABQA&#10;AAAIAIdO4kBGCvkGZgIAAMYEAAAOAAAAAAAAAAEAIAAAACMBAABkcnMvZTJvRG9jLnhtbFBLBQYA&#10;AAAABgAGAFkBAAD7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[netfile,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[netfile,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AnalysisType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cost_div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Simulatordiff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outdiffCost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outdiffdetail</w:t>
                      </w: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 </w:t>
                      </w:r>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sz w:val="24"/>
        </w:rPr>
      </w:pPr>
    </w:p>
    <w:p>
      <w:pPr>
        <w:keepNext w:val="0"/>
        <w:keepLines w:val="0"/>
        <w:pageBreakBefore w:val="0"/>
        <w:widowControl w:val="0"/>
        <w:numPr>
          <w:ilvl w:val="0"/>
          <w:numId w:val="3"/>
        </w:numPr>
        <w:kinsoku/>
        <w:wordWrap/>
        <w:overflowPunct/>
        <w:topLinePunct w:val="0"/>
        <w:autoSpaceDE/>
        <w:autoSpaceDN/>
        <w:bidi w:val="0"/>
        <w:adjustRightInd/>
        <w:snapToGrid/>
        <w:ind w:left="845" w:leftChars="0" w:hanging="425" w:firstLineChars="0"/>
        <w:textAlignment w:val="auto"/>
        <w:rPr>
          <w:rFonts w:hint="default"/>
          <w:sz w:val="24"/>
          <w:lang w:val="en-US" w:eastAsia="zh-CN"/>
        </w:rPr>
      </w:pPr>
      <w:r>
        <w:rPr>
          <w:rFonts w:hint="eastAsia"/>
          <w:sz w:val="24"/>
          <w:lang w:val="en-US" w:eastAsia="zh-CN"/>
        </w:rPr>
        <w:t>def del_case_dir(self):</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sz w:val="24"/>
          <w:lang w:val="en-US" w:eastAsia="zh-CN"/>
        </w:rPr>
      </w:pPr>
      <w:r>
        <w:rPr>
          <w:rFonts w:hint="eastAsia"/>
          <w:sz w:val="24"/>
          <w:lang w:val="en-US" w:eastAsia="zh-CN"/>
        </w:rPr>
        <w:t>判断当前路径是否存在要测试的测试集文件，如果有则删除</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lang w:val="en-US" w:eastAsia="zh-CN"/>
        </w:rPr>
      </w:pPr>
      <w:r>
        <w:rPr>
          <w:sz w:val="24"/>
        </w:rPr>
        <mc:AlternateContent>
          <mc:Choice Requires="wps">
            <w:drawing>
              <wp:inline distT="0" distB="0" distL="114300" distR="114300">
                <wp:extent cx="6158865" cy="1279525"/>
                <wp:effectExtent l="4445" t="5080" r="8890" b="10795"/>
                <wp:docPr id="73" name="文本框 73"/>
                <wp:cNvGraphicFramePr/>
                <a:graphic xmlns:a="http://schemas.openxmlformats.org/drawingml/2006/main">
                  <a:graphicData uri="http://schemas.microsoft.com/office/word/2010/wordprocessingShape">
                    <wps:wsp>
                      <wps:cNvSpPr txBox="1"/>
                      <wps:spPr>
                        <a:xfrm>
                          <a:off x="1724025" y="8584565"/>
                          <a:ext cx="6158865" cy="1279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del_case_dir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case_dir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opt.tp</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.dir_dict[opt.rp]</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delCmd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 xml:space="preserve">"rm -rf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case_dir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os.path.exists(</w:t>
                            </w:r>
                            <w:r>
                              <w:rPr>
                                <w:rFonts w:hint="default" w:ascii="Consolas" w:hAnsi="Consolas" w:eastAsia="Consolas" w:cs="Consolas"/>
                                <w:b w:val="0"/>
                                <w:bCs w:val="0"/>
                                <w:color w:val="9CDCFE"/>
                                <w:kern w:val="0"/>
                                <w:sz w:val="21"/>
                                <w:szCs w:val="21"/>
                                <w:shd w:val="clear" w:fill="1E1E1E"/>
                                <w:lang w:val="en-US" w:eastAsia="zh-CN" w:bidi="ar"/>
                              </w:rPr>
                              <w:t>case_dir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"INFO DEL CMD: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delCmd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os.system(</w:t>
                            </w:r>
                            <w:r>
                              <w:rPr>
                                <w:rFonts w:hint="default" w:ascii="Consolas" w:hAnsi="Consolas" w:eastAsia="Consolas" w:cs="Consolas"/>
                                <w:b w:val="0"/>
                                <w:bCs w:val="0"/>
                                <w:color w:val="9CDCFE"/>
                                <w:kern w:val="0"/>
                                <w:sz w:val="21"/>
                                <w:szCs w:val="21"/>
                                <w:shd w:val="clear" w:fill="1E1E1E"/>
                                <w:lang w:val="en-US" w:eastAsia="zh-CN" w:bidi="ar"/>
                              </w:rPr>
                              <w:t>delCmd</w:t>
                            </w: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0.75pt;width:484.95pt;" fillcolor="#FFFFFF [3201]" filled="t" stroked="t" coordsize="21600,21600" o:gfxdata="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AZxdMAAAAFAQAADwAAAAAAAAABACAAAAAiAAAAZHJzL2Rvd25yZXYueG1sUEsBAhQAFAAA&#10;AAgAh07iQPqlOidmAgAAxgQAAA4AAAAAAAAAAQAgAAAAIgEAAGRycy9lMm9Eb2MueG1sUEsFBgAA&#10;AAAGAAYAWQEAAPo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del_case_dir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case_dir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opt.tp</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.dir_dict[opt.rp]</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delCmd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 xml:space="preserve">"rm -rf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case_dir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os.path.exists(</w:t>
                      </w:r>
                      <w:r>
                        <w:rPr>
                          <w:rFonts w:hint="default" w:ascii="Consolas" w:hAnsi="Consolas" w:eastAsia="Consolas" w:cs="Consolas"/>
                          <w:b w:val="0"/>
                          <w:bCs w:val="0"/>
                          <w:color w:val="9CDCFE"/>
                          <w:kern w:val="0"/>
                          <w:sz w:val="21"/>
                          <w:szCs w:val="21"/>
                          <w:shd w:val="clear" w:fill="1E1E1E"/>
                          <w:lang w:val="en-US" w:eastAsia="zh-CN" w:bidi="ar"/>
                        </w:rPr>
                        <w:t>case_dir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"INFO DEL CMD: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delCmd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os.system(</w:t>
                      </w:r>
                      <w:r>
                        <w:rPr>
                          <w:rFonts w:hint="default" w:ascii="Consolas" w:hAnsi="Consolas" w:eastAsia="Consolas" w:cs="Consolas"/>
                          <w:b w:val="0"/>
                          <w:bCs w:val="0"/>
                          <w:color w:val="9CDCFE"/>
                          <w:kern w:val="0"/>
                          <w:sz w:val="21"/>
                          <w:szCs w:val="21"/>
                          <w:shd w:val="clear" w:fill="1E1E1E"/>
                          <w:lang w:val="en-US" w:eastAsia="zh-CN" w:bidi="ar"/>
                        </w:rPr>
                        <w:t>delCmd</w:t>
                      </w: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p>
                  </w:txbxContent>
                </v:textbox>
                <w10:wrap type="none"/>
                <w10:anchorlock/>
              </v:shape>
            </w:pict>
          </mc:Fallback>
        </mc:AlternateContent>
      </w:r>
    </w:p>
    <w:p>
      <w:pPr>
        <w:keepNext w:val="0"/>
        <w:keepLines w:val="0"/>
        <w:pageBreakBefore w:val="0"/>
        <w:widowControl w:val="0"/>
        <w:numPr>
          <w:ilvl w:val="0"/>
          <w:numId w:val="3"/>
        </w:numPr>
        <w:kinsoku/>
        <w:wordWrap/>
        <w:overflowPunct/>
        <w:topLinePunct w:val="0"/>
        <w:autoSpaceDE/>
        <w:autoSpaceDN/>
        <w:bidi w:val="0"/>
        <w:adjustRightInd/>
        <w:snapToGrid/>
        <w:ind w:left="845" w:leftChars="0" w:hanging="425" w:firstLineChars="0"/>
        <w:textAlignment w:val="auto"/>
        <w:outlineLvl w:val="1"/>
        <w:rPr>
          <w:rFonts w:hint="default"/>
          <w:sz w:val="24"/>
          <w:szCs w:val="32"/>
          <w:lang w:val="en-US" w:eastAsia="zh-CN"/>
        </w:rPr>
      </w:pPr>
      <w:bookmarkStart w:id="8" w:name="_Toc1119"/>
      <w:r>
        <w:rPr>
          <w:rFonts w:hint="default"/>
          <w:sz w:val="24"/>
          <w:szCs w:val="32"/>
          <w:lang w:val="en-US" w:eastAsia="zh-CN"/>
        </w:rPr>
        <w:t>not_check_file_list(self, netfile)</w:t>
      </w:r>
      <w:r>
        <w:rPr>
          <w:rFonts w:hint="eastAsia"/>
          <w:sz w:val="24"/>
          <w:szCs w:val="32"/>
          <w:lang w:val="en-US" w:eastAsia="zh-CN"/>
        </w:rPr>
        <w:t>:</w:t>
      </w:r>
      <w:bookmarkEnd w:id="8"/>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测试阶段忽略掉self.not_check_case集合里的case。</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1"/>
        <w:rPr>
          <w:rFonts w:hint="default"/>
          <w:sz w:val="24"/>
          <w:szCs w:val="32"/>
          <w:lang w:val="en-US" w:eastAsia="zh-CN"/>
        </w:rPr>
      </w:pPr>
      <w:r>
        <w:rPr>
          <w:sz w:val="24"/>
        </w:rPr>
        <mc:AlternateContent>
          <mc:Choice Requires="wps">
            <w:drawing>
              <wp:inline distT="0" distB="0" distL="114300" distR="114300">
                <wp:extent cx="6120130" cy="2077085"/>
                <wp:effectExtent l="5080" t="4445" r="8890" b="13970"/>
                <wp:docPr id="74" name="文本框 74"/>
                <wp:cNvGraphicFramePr/>
                <a:graphic xmlns:a="http://schemas.openxmlformats.org/drawingml/2006/main">
                  <a:graphicData uri="http://schemas.microsoft.com/office/word/2010/wordprocessingShape">
                    <wps:wsp>
                      <wps:cNvSpPr txBox="1"/>
                      <wps:spPr>
                        <a:xfrm>
                          <a:off x="1724025" y="8584565"/>
                          <a:ext cx="6120130" cy="2077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not_check_file_list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netfile: /home/IC/Case_wayne/TestBench_1BaseCases1/&gt;&gt;&gt;&gt;&gt;case1&lt;&lt;&lt;&lt;&lt;&lt;/VCO/lab1_pss_pnoise_btd.scs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#测试打通阶段略略这些case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.not_check_case: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p>
                          <w:p>
                            <w:pPr>
                              <w:jc w:val="left"/>
                              <w:rPr>
                                <w:rFonts w:hint="default"/>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63.55pt;width:481.9pt;" fillcolor="#FFFFFF [3201]" filled="t" stroked="t" coordsize="21600,21600" o:gfxdata="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KP2DLTAAAABQEAAA8AAAAAAAAAAQAgAAAAIgAAAGRycy9kb3ducmV2LnhtbFBLAQIUABQA&#10;AAAIAIdO4kBI4Ku9ZwIAAMYEAAAOAAAAAAAAAAEAIAAAACIBAABkcnMvZTJvRG9jLnhtbFBLBQYA&#10;AAAABgAGAFkBAAD7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not_check_file_list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netfile: /home/IC/Case_wayne/TestBench_1BaseCases1/&gt;&gt;&gt;&gt;&gt;case1&lt;&lt;&lt;&lt;&lt;&lt;/VCO/lab1_pss_pnoise_btd.scs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#测试打通阶段略略这些case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.not_check_case: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p>
                    <w:p>
                      <w:pPr>
                        <w:jc w:val="left"/>
                        <w:rPr>
                          <w:rFonts w:hint="default"/>
                          <w:sz w:val="24"/>
                          <w:szCs w:val="32"/>
                          <w:lang w:val="en-US" w:eastAsia="zh-CN"/>
                        </w:rPr>
                      </w:pP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p>
                  </w:txbxContent>
                </v:textbox>
                <w10:wrap type="none"/>
                <w10:anchorlock/>
              </v:shape>
            </w:pict>
          </mc:Fallback>
        </mc:AlternateContent>
      </w:r>
    </w:p>
    <w:p>
      <w:pPr>
        <w:keepNext w:val="0"/>
        <w:keepLines w:val="0"/>
        <w:pageBreakBefore w:val="0"/>
        <w:widowControl w:val="0"/>
        <w:numPr>
          <w:ilvl w:val="0"/>
          <w:numId w:val="3"/>
        </w:numPr>
        <w:kinsoku/>
        <w:wordWrap/>
        <w:overflowPunct/>
        <w:topLinePunct w:val="0"/>
        <w:autoSpaceDE/>
        <w:autoSpaceDN/>
        <w:bidi w:val="0"/>
        <w:adjustRightInd/>
        <w:snapToGrid/>
        <w:ind w:left="845" w:leftChars="0" w:hanging="425" w:firstLineChars="0"/>
        <w:textAlignment w:val="auto"/>
        <w:outlineLvl w:val="1"/>
        <w:rPr>
          <w:rFonts w:hint="default"/>
          <w:sz w:val="24"/>
          <w:szCs w:val="32"/>
          <w:lang w:val="en-US" w:eastAsia="zh-CN"/>
        </w:rPr>
      </w:pPr>
      <w:bookmarkStart w:id="9" w:name="_Toc12644"/>
      <w:r>
        <w:rPr>
          <w:rFonts w:hint="eastAsia"/>
          <w:sz w:val="24"/>
          <w:szCs w:val="32"/>
          <w:lang w:val="en-US" w:eastAsia="zh-CN"/>
        </w:rPr>
        <w:t>change_suffix(file, suffix)：</w:t>
      </w:r>
      <w:bookmarkEnd w:id="9"/>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32"/>
          <w:lang w:val="en-US" w:eastAsia="zh-CN"/>
        </w:rPr>
      </w:pPr>
      <w:r>
        <w:rPr>
          <w:rFonts w:hint="eastAsia"/>
          <w:sz w:val="24"/>
          <w:szCs w:val="32"/>
          <w:lang w:val="en-US" w:eastAsia="zh-CN"/>
        </w:rPr>
        <w:t>调用这个函数的目的是为了在遍历网表文件时，同时保存其log文件和out文件的路径+后缀名，以便保存到二维矩阵data_df_simulator和data_df_diff中，供后续查阅文件时能找到对应的文件路径。</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sz w:val="24"/>
        </w:rPr>
      </w:pPr>
      <w:r>
        <w:rPr>
          <w:sz w:val="24"/>
        </w:rPr>
        <mc:AlternateContent>
          <mc:Choice Requires="wps">
            <w:drawing>
              <wp:inline distT="0" distB="0" distL="114300" distR="114300">
                <wp:extent cx="6148705" cy="2270125"/>
                <wp:effectExtent l="4445" t="4445" r="19050" b="11430"/>
                <wp:docPr id="11" name="文本框 11"/>
                <wp:cNvGraphicFramePr/>
                <a:graphic xmlns:a="http://schemas.openxmlformats.org/drawingml/2006/main">
                  <a:graphicData uri="http://schemas.microsoft.com/office/word/2010/wordprocessingShape">
                    <wps:wsp>
                      <wps:cNvSpPr txBox="1"/>
                      <wps:spPr>
                        <a:xfrm>
                          <a:off x="1724025" y="8584565"/>
                          <a:ext cx="6148705" cy="2270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修改文件后缀</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change_suffix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suffix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.endswith(</w:t>
                            </w:r>
                            <w:r>
                              <w:rPr>
                                <w:rFonts w:hint="default" w:ascii="Consolas" w:hAnsi="Consolas" w:eastAsia="Consolas" w:cs="Consolas"/>
                                <w:b w:val="0"/>
                                <w:bCs w:val="0"/>
                                <w:color w:val="CE9178"/>
                                <w:kern w:val="0"/>
                                <w:sz w:val="21"/>
                                <w:szCs w:val="21"/>
                                <w:shd w:val="clear" w:fill="1E1E1E"/>
                                <w:lang w:val="en-US" w:eastAsia="zh-CN" w:bidi="ar"/>
                              </w:rPr>
                              <w:t>'.sp'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.replace(</w:t>
                            </w:r>
                            <w:r>
                              <w:rPr>
                                <w:rFonts w:hint="default" w:ascii="Consolas" w:hAnsi="Consolas" w:eastAsia="Consolas" w:cs="Consolas"/>
                                <w:b w:val="0"/>
                                <w:bCs w:val="0"/>
                                <w:color w:val="CE9178"/>
                                <w:kern w:val="0"/>
                                <w:sz w:val="21"/>
                                <w:szCs w:val="21"/>
                                <w:shd w:val="clear" w:fill="1E1E1E"/>
                                <w:lang w:val="en-US" w:eastAsia="zh-CN" w:bidi="ar"/>
                              </w:rPr>
                              <w:t>'.sp'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suffix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.endswith(</w:t>
                            </w:r>
                            <w:r>
                              <w:rPr>
                                <w:rFonts w:hint="default" w:ascii="Consolas" w:hAnsi="Consolas" w:eastAsia="Consolas" w:cs="Consolas"/>
                                <w:b w:val="0"/>
                                <w:bCs w:val="0"/>
                                <w:color w:val="CE9178"/>
                                <w:kern w:val="0"/>
                                <w:sz w:val="21"/>
                                <w:szCs w:val="21"/>
                                <w:shd w:val="clear" w:fill="1E1E1E"/>
                                <w:lang w:val="en-US" w:eastAsia="zh-CN" w:bidi="ar"/>
                              </w:rPr>
                              <w:t>'.cir'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.replace(</w:t>
                            </w:r>
                            <w:r>
                              <w:rPr>
                                <w:rFonts w:hint="default" w:ascii="Consolas" w:hAnsi="Consolas" w:eastAsia="Consolas" w:cs="Consolas"/>
                                <w:b w:val="0"/>
                                <w:bCs w:val="0"/>
                                <w:color w:val="CE9178"/>
                                <w:kern w:val="0"/>
                                <w:sz w:val="21"/>
                                <w:szCs w:val="21"/>
                                <w:shd w:val="clear" w:fill="1E1E1E"/>
                                <w:lang w:val="en-US" w:eastAsia="zh-CN" w:bidi="ar"/>
                              </w:rPr>
                              <w:t>'.cir'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suffix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.endswith(</w:t>
                            </w:r>
                            <w:r>
                              <w:rPr>
                                <w:rFonts w:hint="default" w:ascii="Consolas" w:hAnsi="Consolas" w:eastAsia="Consolas" w:cs="Consolas"/>
                                <w:b w:val="0"/>
                                <w:bCs w:val="0"/>
                                <w:color w:val="CE9178"/>
                                <w:kern w:val="0"/>
                                <w:sz w:val="21"/>
                                <w:szCs w:val="21"/>
                                <w:shd w:val="clear" w:fill="1E1E1E"/>
                                <w:lang w:val="en-US" w:eastAsia="zh-CN" w:bidi="ar"/>
                              </w:rPr>
                              <w:t>'.scs'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.replace(</w:t>
                            </w:r>
                            <w:r>
                              <w:rPr>
                                <w:rFonts w:hint="default" w:ascii="Consolas" w:hAnsi="Consolas" w:eastAsia="Consolas" w:cs="Consolas"/>
                                <w:b w:val="0"/>
                                <w:bCs w:val="0"/>
                                <w:color w:val="CE9178"/>
                                <w:kern w:val="0"/>
                                <w:sz w:val="21"/>
                                <w:szCs w:val="21"/>
                                <w:shd w:val="clear" w:fill="1E1E1E"/>
                                <w:lang w:val="en-US" w:eastAsia="zh-CN" w:bidi="ar"/>
                              </w:rPr>
                              <w:t>'.scs'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suffix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75pt;width:484.15pt;" fillcolor="#FFFFFF [3201]" filled="t" stroked="t" coordsize="21600,21600" o:gfxdata="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JRfK21AAAAAUBAAAPAAAAAAAAAAEAIAAAACIAAABkcnMvZG93bnJldi54bWxQSwECFAAUAAAA&#10;CACHTuJA5y0rlmQCAADGBAAADgAAAAAAAAABACAAAAAjAQAAZHJzL2Uyb0RvYy54bWxQSwUGAAAA&#10;AAYABgBZAQAA+Q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修改文件后缀</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change_suffix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suffix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.endswith(</w:t>
                      </w:r>
                      <w:r>
                        <w:rPr>
                          <w:rFonts w:hint="default" w:ascii="Consolas" w:hAnsi="Consolas" w:eastAsia="Consolas" w:cs="Consolas"/>
                          <w:b w:val="0"/>
                          <w:bCs w:val="0"/>
                          <w:color w:val="CE9178"/>
                          <w:kern w:val="0"/>
                          <w:sz w:val="21"/>
                          <w:szCs w:val="21"/>
                          <w:shd w:val="clear" w:fill="1E1E1E"/>
                          <w:lang w:val="en-US" w:eastAsia="zh-CN" w:bidi="ar"/>
                        </w:rPr>
                        <w:t>'.sp'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.replace(</w:t>
                      </w:r>
                      <w:r>
                        <w:rPr>
                          <w:rFonts w:hint="default" w:ascii="Consolas" w:hAnsi="Consolas" w:eastAsia="Consolas" w:cs="Consolas"/>
                          <w:b w:val="0"/>
                          <w:bCs w:val="0"/>
                          <w:color w:val="CE9178"/>
                          <w:kern w:val="0"/>
                          <w:sz w:val="21"/>
                          <w:szCs w:val="21"/>
                          <w:shd w:val="clear" w:fill="1E1E1E"/>
                          <w:lang w:val="en-US" w:eastAsia="zh-CN" w:bidi="ar"/>
                        </w:rPr>
                        <w:t>'.sp'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suffix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.endswith(</w:t>
                      </w:r>
                      <w:r>
                        <w:rPr>
                          <w:rFonts w:hint="default" w:ascii="Consolas" w:hAnsi="Consolas" w:eastAsia="Consolas" w:cs="Consolas"/>
                          <w:b w:val="0"/>
                          <w:bCs w:val="0"/>
                          <w:color w:val="CE9178"/>
                          <w:kern w:val="0"/>
                          <w:sz w:val="21"/>
                          <w:szCs w:val="21"/>
                          <w:shd w:val="clear" w:fill="1E1E1E"/>
                          <w:lang w:val="en-US" w:eastAsia="zh-CN" w:bidi="ar"/>
                        </w:rPr>
                        <w:t>'.cir'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.replace(</w:t>
                      </w:r>
                      <w:r>
                        <w:rPr>
                          <w:rFonts w:hint="default" w:ascii="Consolas" w:hAnsi="Consolas" w:eastAsia="Consolas" w:cs="Consolas"/>
                          <w:b w:val="0"/>
                          <w:bCs w:val="0"/>
                          <w:color w:val="CE9178"/>
                          <w:kern w:val="0"/>
                          <w:sz w:val="21"/>
                          <w:szCs w:val="21"/>
                          <w:shd w:val="clear" w:fill="1E1E1E"/>
                          <w:lang w:val="en-US" w:eastAsia="zh-CN" w:bidi="ar"/>
                        </w:rPr>
                        <w:t>'.cir'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suffix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.endswith(</w:t>
                      </w:r>
                      <w:r>
                        <w:rPr>
                          <w:rFonts w:hint="default" w:ascii="Consolas" w:hAnsi="Consolas" w:eastAsia="Consolas" w:cs="Consolas"/>
                          <w:b w:val="0"/>
                          <w:bCs w:val="0"/>
                          <w:color w:val="CE9178"/>
                          <w:kern w:val="0"/>
                          <w:sz w:val="21"/>
                          <w:szCs w:val="21"/>
                          <w:shd w:val="clear" w:fill="1E1E1E"/>
                          <w:lang w:val="en-US" w:eastAsia="zh-CN" w:bidi="ar"/>
                        </w:rPr>
                        <w:t>'.scs'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.replace(</w:t>
                      </w:r>
                      <w:r>
                        <w:rPr>
                          <w:rFonts w:hint="default" w:ascii="Consolas" w:hAnsi="Consolas" w:eastAsia="Consolas" w:cs="Consolas"/>
                          <w:b w:val="0"/>
                          <w:bCs w:val="0"/>
                          <w:color w:val="CE9178"/>
                          <w:kern w:val="0"/>
                          <w:sz w:val="21"/>
                          <w:szCs w:val="21"/>
                          <w:shd w:val="clear" w:fill="1E1E1E"/>
                          <w:lang w:val="en-US" w:eastAsia="zh-CN" w:bidi="ar"/>
                        </w:rPr>
                        <w:t>'.scs'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suffix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p>
                    <w:p>
                      <w:pPr>
                        <w:rPr>
                          <w:rFonts w:hint="default"/>
                          <w:lang w:val="en-US" w:eastAsia="zh-CN"/>
                        </w:rPr>
                      </w:pPr>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sz w:val="24"/>
          <w:szCs w:val="32"/>
          <w:lang w:val="en-US" w:eastAsia="zh-CN"/>
        </w:rPr>
      </w:pPr>
      <w:r>
        <w:rPr>
          <w:rFonts w:hint="eastAsia"/>
          <w:sz w:val="24"/>
          <w:lang w:val="en-US" w:eastAsia="zh-CN"/>
        </w:rPr>
        <w:t>例如，我们的网表文件名称+后缀为：</w:t>
      </w:r>
      <w:r>
        <w:rPr>
          <w:rFonts w:hint="default"/>
          <w:sz w:val="24"/>
          <w:szCs w:val="32"/>
          <w:lang w:val="en-US" w:eastAsia="zh-CN"/>
        </w:rPr>
        <w:t>'./case18/LNA_Lab2_Pnoise/input.scs'</w:t>
      </w:r>
      <w:r>
        <w:rPr>
          <w:rFonts w:hint="eastAsia"/>
          <w:sz w:val="24"/>
          <w:szCs w:val="32"/>
          <w:lang w:val="en-US" w:eastAsia="zh-CN"/>
        </w:rPr>
        <w:t>，我们想要保存log file的路径+名称，便可以通过如下方式调用：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lang w:val="en-US" w:eastAsia="zh-CN"/>
        </w:rPr>
      </w:pPr>
      <w:r>
        <w:rPr>
          <w:sz w:val="24"/>
        </w:rPr>
        <mc:AlternateContent>
          <mc:Choice Requires="wps">
            <w:drawing>
              <wp:inline distT="0" distB="0" distL="114300" distR="114300">
                <wp:extent cx="6148705" cy="522605"/>
                <wp:effectExtent l="4445" t="4445" r="19050" b="6350"/>
                <wp:docPr id="12" name="文本框 12"/>
                <wp:cNvGraphicFramePr/>
                <a:graphic xmlns:a="http://schemas.openxmlformats.org/drawingml/2006/main">
                  <a:graphicData uri="http://schemas.microsoft.com/office/word/2010/wordprocessingShape">
                    <wps:wsp>
                      <wps:cNvSpPr txBox="1"/>
                      <wps:spPr>
                        <a:xfrm>
                          <a:off x="1724025" y="8584565"/>
                          <a:ext cx="6148705" cy="522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ind w:leftChars="100"/>
                              <w:textAlignment w:val="auto"/>
                              <w:rPr>
                                <w:rFonts w:hint="default"/>
                                <w:sz w:val="24"/>
                                <w:szCs w:val="32"/>
                                <w:lang w:val="en-US" w:eastAsia="zh-CN"/>
                              </w:rPr>
                            </w:pPr>
                            <w:r>
                              <w:rPr>
                                <w:rFonts w:hint="eastAsia"/>
                                <w:sz w:val="24"/>
                                <w:szCs w:val="32"/>
                                <w:lang w:val="en-US" w:eastAsia="zh-CN"/>
                              </w:rPr>
                              <w:t xml:space="preserve">netfile = </w:t>
                            </w:r>
                            <w:r>
                              <w:rPr>
                                <w:rFonts w:hint="default"/>
                                <w:sz w:val="24"/>
                                <w:szCs w:val="32"/>
                                <w:lang w:val="en-US" w:eastAsia="zh-CN"/>
                              </w:rPr>
                              <w:t>'./case18/LNA_Lab2_Pnoise/input.scs'</w:t>
                            </w:r>
                          </w:p>
                          <w:p>
                            <w:pPr>
                              <w:ind w:leftChars="100"/>
                              <w:jc w:val="left"/>
                              <w:rPr>
                                <w:rFonts w:hint="default"/>
                                <w:sz w:val="24"/>
                                <w:szCs w:val="32"/>
                                <w:lang w:val="en-US" w:eastAsia="zh-CN"/>
                              </w:rPr>
                            </w:pPr>
                            <w:r>
                              <w:rPr>
                                <w:rFonts w:hint="eastAsia"/>
                                <w:sz w:val="24"/>
                                <w:szCs w:val="32"/>
                              </w:rPr>
                              <w:t>logFile = self.change_suffix(netfile, '.log')</w:t>
                            </w:r>
                            <w:r>
                              <w:rPr>
                                <w:rFonts w:hint="eastAsia"/>
                                <w:sz w:val="24"/>
                                <w:szCs w:val="32"/>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1.15pt;width:484.15pt;" fillcolor="#FFFFFF [3201]" filled="t" stroked="t" coordsize="21600,21600" o:gfxdata="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68DnztIAAAAEAQAADwAAAAAAAAABACAAAAAiAAAAZHJzL2Rvd25yZXYueG1sUEsBAhQAFAAAAAgA&#10;h07iQOMw9T9kAgAAxQQAAA4AAAAAAAAAAQAgAAAAIQEAAGRycy9lMm9Eb2MueG1sUEsFBgAAAAAG&#10;AAYAWQEAAPc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ind w:leftChars="100"/>
                        <w:textAlignment w:val="auto"/>
                        <w:rPr>
                          <w:rFonts w:hint="default"/>
                          <w:sz w:val="24"/>
                          <w:szCs w:val="32"/>
                          <w:lang w:val="en-US" w:eastAsia="zh-CN"/>
                        </w:rPr>
                      </w:pPr>
                      <w:r>
                        <w:rPr>
                          <w:rFonts w:hint="eastAsia"/>
                          <w:sz w:val="24"/>
                          <w:szCs w:val="32"/>
                          <w:lang w:val="en-US" w:eastAsia="zh-CN"/>
                        </w:rPr>
                        <w:t xml:space="preserve">netfile = </w:t>
                      </w:r>
                      <w:r>
                        <w:rPr>
                          <w:rFonts w:hint="default"/>
                          <w:sz w:val="24"/>
                          <w:szCs w:val="32"/>
                          <w:lang w:val="en-US" w:eastAsia="zh-CN"/>
                        </w:rPr>
                        <w:t>'./case18/LNA_Lab2_Pnoise/input.scs'</w:t>
                      </w:r>
                    </w:p>
                    <w:p>
                      <w:pPr>
                        <w:ind w:leftChars="100"/>
                        <w:jc w:val="left"/>
                        <w:rPr>
                          <w:rFonts w:hint="default"/>
                          <w:sz w:val="24"/>
                          <w:szCs w:val="32"/>
                          <w:lang w:val="en-US" w:eastAsia="zh-CN"/>
                        </w:rPr>
                      </w:pPr>
                      <w:r>
                        <w:rPr>
                          <w:rFonts w:hint="eastAsia"/>
                          <w:sz w:val="24"/>
                          <w:szCs w:val="32"/>
                        </w:rPr>
                        <w:t>logFile = self.change_suffix(netfile, '.log')</w:t>
                      </w:r>
                      <w:r>
                        <w:rPr>
                          <w:rFonts w:hint="eastAsia"/>
                          <w:sz w:val="24"/>
                          <w:szCs w:val="32"/>
                          <w:lang w:val="en-US" w:eastAsia="zh-CN"/>
                        </w:rPr>
                        <w:t xml:space="preserve"> </w:t>
                      </w:r>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sz w:val="24"/>
          <w:szCs w:val="32"/>
          <w:lang w:val="en-US" w:eastAsia="zh-CN"/>
        </w:rPr>
      </w:pPr>
      <w:r>
        <w:rPr>
          <w:rFonts w:hint="eastAsia"/>
          <w:sz w:val="24"/>
          <w:szCs w:val="32"/>
          <w:lang w:val="en-US" w:eastAsia="zh-CN"/>
        </w:rPr>
        <w:t>得到的返回结果：</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sz w:val="24"/>
        </w:rPr>
      </w:pPr>
      <w:r>
        <w:rPr>
          <w:sz w:val="24"/>
        </w:rPr>
        <mc:AlternateContent>
          <mc:Choice Requires="wps">
            <w:drawing>
              <wp:inline distT="0" distB="0" distL="114300" distR="114300">
                <wp:extent cx="6139180" cy="323850"/>
                <wp:effectExtent l="4445" t="4445" r="9525" b="14605"/>
                <wp:docPr id="14" name="文本框 14"/>
                <wp:cNvGraphicFramePr/>
                <a:graphic xmlns:a="http://schemas.openxmlformats.org/drawingml/2006/main">
                  <a:graphicData uri="http://schemas.microsoft.com/office/word/2010/wordprocessingShape">
                    <wps:wsp>
                      <wps:cNvSpPr txBox="1"/>
                      <wps:spPr>
                        <a:xfrm>
                          <a:off x="1724025" y="8584565"/>
                          <a:ext cx="613918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ind w:leftChars="100"/>
                              <w:textAlignment w:val="auto"/>
                              <w:rPr>
                                <w:rFonts w:hint="default"/>
                                <w:lang w:val="en-US" w:eastAsia="zh-CN"/>
                              </w:rPr>
                            </w:pPr>
                            <w:r>
                              <w:rPr>
                                <w:rFonts w:hint="eastAsia"/>
                                <w:sz w:val="24"/>
                                <w:szCs w:val="32"/>
                                <w:lang w:val="en-US" w:eastAsia="zh-CN"/>
                              </w:rPr>
                              <w:t xml:space="preserve">logFile = </w:t>
                            </w:r>
                            <w:r>
                              <w:rPr>
                                <w:rFonts w:hint="default"/>
                                <w:sz w:val="24"/>
                                <w:szCs w:val="32"/>
                                <w:lang w:val="en-US" w:eastAsia="zh-CN"/>
                              </w:rPr>
                              <w:t>'./case18/LNA_Lab2_Pnoise/input</w:t>
                            </w:r>
                            <w:r>
                              <w:rPr>
                                <w:rFonts w:hint="eastAsia"/>
                                <w:sz w:val="24"/>
                                <w:szCs w:val="32"/>
                                <w:lang w:val="en-US" w:eastAsia="zh-CN"/>
                              </w:rPr>
                              <w:t>.log</w:t>
                            </w:r>
                            <w:r>
                              <w:rPr>
                                <w:rFonts w:hint="default"/>
                                <w:sz w:val="24"/>
                                <w:szCs w:val="32"/>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5pt;width:483.4pt;" fillcolor="#FFFFFF [3201]" filled="t" stroked="t" coordsize="21600,21600" o:gfxdata="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SYzBPSAAAABAEAAA8AAAAAAAAAAQAgAAAAIgAAAGRycy9kb3ducmV2LnhtbFBLAQIUABQAAAAI&#10;AIdO4kCpfKybZQIAAMUEAAAOAAAAAAAAAAEAIAAAACEBAABkcnMvZTJvRG9jLnhtbFBLBQYAAAAA&#10;BgAGAFkBAAD4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ind w:leftChars="100"/>
                        <w:textAlignment w:val="auto"/>
                        <w:rPr>
                          <w:rFonts w:hint="default"/>
                          <w:lang w:val="en-US" w:eastAsia="zh-CN"/>
                        </w:rPr>
                      </w:pPr>
                      <w:r>
                        <w:rPr>
                          <w:rFonts w:hint="eastAsia"/>
                          <w:sz w:val="24"/>
                          <w:szCs w:val="32"/>
                          <w:lang w:val="en-US" w:eastAsia="zh-CN"/>
                        </w:rPr>
                        <w:t xml:space="preserve">logFile = </w:t>
                      </w:r>
                      <w:r>
                        <w:rPr>
                          <w:rFonts w:hint="default"/>
                          <w:sz w:val="24"/>
                          <w:szCs w:val="32"/>
                          <w:lang w:val="en-US" w:eastAsia="zh-CN"/>
                        </w:rPr>
                        <w:t>'./case18/LNA_Lab2_Pnoise/input</w:t>
                      </w:r>
                      <w:r>
                        <w:rPr>
                          <w:rFonts w:hint="eastAsia"/>
                          <w:sz w:val="24"/>
                          <w:szCs w:val="32"/>
                          <w:lang w:val="en-US" w:eastAsia="zh-CN"/>
                        </w:rPr>
                        <w:t>.log</w:t>
                      </w:r>
                      <w:r>
                        <w:rPr>
                          <w:rFonts w:hint="default"/>
                          <w:sz w:val="24"/>
                          <w:szCs w:val="32"/>
                          <w:lang w:val="en-US" w:eastAsia="zh-CN"/>
                        </w:rPr>
                        <w:t>'</w:t>
                      </w:r>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lang w:val="en-US" w:eastAsia="zh-CN"/>
        </w:rPr>
      </w:pPr>
    </w:p>
    <w:p>
      <w:pPr>
        <w:numPr>
          <w:ilvl w:val="0"/>
          <w:numId w:val="1"/>
        </w:numPr>
        <w:outlineLvl w:val="0"/>
        <w:rPr>
          <w:rFonts w:hint="default"/>
          <w:sz w:val="28"/>
          <w:szCs w:val="36"/>
          <w:lang w:val="en-US" w:eastAsia="zh-CN"/>
        </w:rPr>
      </w:pPr>
      <w:bookmarkStart w:id="10" w:name="_Toc27727"/>
      <w:r>
        <w:rPr>
          <w:rFonts w:hint="eastAsia"/>
          <w:sz w:val="28"/>
          <w:szCs w:val="36"/>
          <w:lang w:val="en-US" w:eastAsia="zh-CN"/>
        </w:rPr>
        <w:t>执行仿真</w:t>
      </w:r>
      <w:bookmarkEnd w:id="10"/>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szCs w:val="32"/>
          <w:lang w:val="en-US" w:eastAsia="zh-CN"/>
        </w:rPr>
      </w:pPr>
      <w:r>
        <w:rPr>
          <w:rFonts w:hint="eastAsia"/>
          <w:sz w:val="24"/>
          <w:szCs w:val="32"/>
          <w:lang w:val="en-US" w:eastAsia="zh-CN"/>
        </w:rPr>
        <w:t>我们先在目录下创建了一个output文件夹，用于保存测试生成的global log文件、仿真状态excel文件、结果对比excel文件和生成的图像文件。如果output文件夹已存在，生成的文件会替换或继续添加到该文件夹中。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4"/>
          <w:szCs w:val="32"/>
          <w:lang w:val="en-US" w:eastAsia="zh-CN"/>
        </w:rPr>
      </w:pPr>
      <w:r>
        <w:rPr>
          <w:sz w:val="24"/>
        </w:rPr>
        <mc:AlternateContent>
          <mc:Choice Requires="wps">
            <w:drawing>
              <wp:inline distT="0" distB="0" distL="114300" distR="114300">
                <wp:extent cx="6127750" cy="323215"/>
                <wp:effectExtent l="4445" t="4445" r="20955" b="15240"/>
                <wp:docPr id="2" name="文本框 2"/>
                <wp:cNvGraphicFramePr/>
                <a:graphic xmlns:a="http://schemas.openxmlformats.org/drawingml/2006/main">
                  <a:graphicData uri="http://schemas.microsoft.com/office/word/2010/wordprocessingShape">
                    <wps:wsp>
                      <wps:cNvSpPr txBox="1"/>
                      <wps:spPr>
                        <a:xfrm>
                          <a:off x="1724025" y="8584565"/>
                          <a:ext cx="6127750" cy="323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szCs w:val="32"/>
                                <w:lang w:val="en-US" w:eastAsia="zh-CN"/>
                              </w:rPr>
                            </w:pPr>
                            <w:r>
                              <w:rPr>
                                <w:rFonts w:hint="default"/>
                                <w:sz w:val="24"/>
                                <w:szCs w:val="32"/>
                                <w:lang w:val="en-US" w:eastAsia="zh-CN"/>
                              </w:rPr>
                              <w:t>os.makedirs("output", exist_ok=True)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45pt;width:482.5pt;" fillcolor="#FFFFFF [3201]" filled="t" stroked="t" coordsize="21600,21600" o:gfxdata="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u+0aNIAAAAEAQAADwAAAAAAAAABACAAAAAiAAAAZHJzL2Rvd25yZXYueG1sUEsBAhQAFAAAAAgA&#10;h07iQMfjycJkAgAAwwQAAA4AAAAAAAAAAQAgAAAAIQEAAGRycy9lMm9Eb2MueG1sUEsFBgAAAAAG&#10;AAYAWQEAAPc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szCs w:val="32"/>
                          <w:lang w:val="en-US" w:eastAsia="zh-CN"/>
                        </w:rPr>
                      </w:pPr>
                      <w:r>
                        <w:rPr>
                          <w:rFonts w:hint="default"/>
                          <w:sz w:val="24"/>
                          <w:szCs w:val="32"/>
                          <w:lang w:val="en-US" w:eastAsia="zh-CN"/>
                        </w:rPr>
                        <w:t>os.makedirs("output", exist_ok=True)</w:t>
                      </w:r>
                    </w:p>
                    <w:p/>
                  </w:txbxContent>
                </v:textbox>
                <w10:wrap type="none"/>
                <w10:anchorlock/>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在上一章初始化完成后，我们调用atc.sim_folder()开始仿真。</w:t>
      </w:r>
    </w:p>
    <w:p>
      <w:pPr>
        <w:keepNext w:val="0"/>
        <w:keepLines w:val="0"/>
        <w:pageBreakBefore w:val="0"/>
        <w:widowControl w:val="0"/>
        <w:numPr>
          <w:ilvl w:val="0"/>
          <w:numId w:val="4"/>
        </w:numPr>
        <w:kinsoku/>
        <w:wordWrap/>
        <w:overflowPunct/>
        <w:topLinePunct w:val="0"/>
        <w:autoSpaceDE/>
        <w:autoSpaceDN/>
        <w:bidi w:val="0"/>
        <w:adjustRightInd/>
        <w:snapToGrid/>
        <w:ind w:left="845" w:leftChars="0" w:hanging="425" w:firstLineChars="0"/>
        <w:textAlignment w:val="auto"/>
        <w:outlineLvl w:val="1"/>
        <w:rPr>
          <w:rFonts w:hint="default"/>
          <w:sz w:val="24"/>
          <w:szCs w:val="32"/>
          <w:lang w:val="en-US" w:eastAsia="zh-CN"/>
        </w:rPr>
      </w:pPr>
      <w:bookmarkStart w:id="11" w:name="_Toc23163"/>
      <w:r>
        <w:rPr>
          <w:rFonts w:hint="eastAsia"/>
          <w:sz w:val="24"/>
          <w:szCs w:val="32"/>
          <w:lang w:val="en-US" w:eastAsia="zh-CN"/>
        </w:rPr>
        <w:t>sim_folder()：</w:t>
      </w:r>
      <w:bookmarkEnd w:id="11"/>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szCs w:val="32"/>
          <w:lang w:val="en-US" w:eastAsia="zh-CN"/>
        </w:rPr>
      </w:pPr>
      <w:r>
        <w:rPr>
          <w:rFonts w:hint="eastAsia"/>
          <w:sz w:val="24"/>
          <w:szCs w:val="32"/>
          <w:lang w:val="en-US" w:eastAsia="zh-CN"/>
        </w:rPr>
        <w:t>通过for循环，对每份网表文件进行一次仿真调用self.run_simulation(index)。同时，会对先前在6.2节中预存的bench文件路径进行核查，如果该路径实际不存在，则重新赋值为空。</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86805" cy="2065020"/>
                <wp:effectExtent l="4445" t="5080" r="19050" b="6350"/>
                <wp:docPr id="6" name="文本框 6"/>
                <wp:cNvGraphicFramePr/>
                <a:graphic xmlns:a="http://schemas.openxmlformats.org/drawingml/2006/main">
                  <a:graphicData uri="http://schemas.microsoft.com/office/word/2010/wordprocessingShape">
                    <wps:wsp>
                      <wps:cNvSpPr txBox="1"/>
                      <wps:spPr>
                        <a:xfrm>
                          <a:off x="1724025" y="8584565"/>
                          <a:ext cx="6186805" cy="2065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sim_folder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thread_list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找case对应的bench文件结果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].RefoutFile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not</w:t>
                            </w:r>
                            <w:r>
                              <w:rPr>
                                <w:rFonts w:hint="default" w:ascii="Consolas" w:hAnsi="Consolas" w:eastAsia="Consolas" w:cs="Consolas"/>
                                <w:b w:val="0"/>
                                <w:bCs w:val="0"/>
                                <w:color w:val="D4D4D4"/>
                                <w:kern w:val="0"/>
                                <w:sz w:val="21"/>
                                <w:szCs w:val="21"/>
                                <w:shd w:val="clear" w:fill="1E1E1E"/>
                                <w:lang w:val="en-US" w:eastAsia="zh-CN" w:bidi="ar"/>
                              </w:rPr>
                              <w:t xml:space="preserve"> os.path.exists(</w:t>
                            </w: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"RefoutFile"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"RefoutFile"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执行仿真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t1</w:t>
                            </w:r>
                            <w:r>
                              <w:rPr>
                                <w:rFonts w:hint="default" w:ascii="Consolas" w:hAnsi="Consolas" w:eastAsia="Consolas" w:cs="Consolas"/>
                                <w:b w:val="0"/>
                                <w:bCs w:val="0"/>
                                <w:color w:val="D4D4D4"/>
                                <w:kern w:val="0"/>
                                <w:sz w:val="21"/>
                                <w:szCs w:val="21"/>
                                <w:shd w:val="clear" w:fill="1E1E1E"/>
                                <w:lang w:val="en-US" w:eastAsia="zh-CN" w:bidi="ar"/>
                              </w:rPr>
                              <w:t xml:space="preserve"> = threading.Thread(</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.run_simulation_g,</w:t>
                            </w:r>
                            <w:r>
                              <w:rPr>
                                <w:rFonts w:hint="default" w:ascii="Consolas" w:hAnsi="Consolas" w:eastAsia="Consolas" w:cs="Consolas"/>
                                <w:b w:val="0"/>
                                <w:bCs w:val="0"/>
                                <w:color w:val="9CDCFE"/>
                                <w:kern w:val="0"/>
                                <w:sz w:val="21"/>
                                <w:szCs w:val="21"/>
                                <w:shd w:val="clear" w:fill="1E1E1E"/>
                                <w:lang w:val="en-US" w:eastAsia="zh-CN" w:bidi="ar"/>
                              </w:rPr>
                              <w:t>args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thread_list</w:t>
                            </w:r>
                            <w:r>
                              <w:rPr>
                                <w:rFonts w:hint="default" w:ascii="Consolas" w:hAnsi="Consolas" w:eastAsia="Consolas" w:cs="Consolas"/>
                                <w:b w:val="0"/>
                                <w:bCs w:val="0"/>
                                <w:color w:val="D4D4D4"/>
                                <w:kern w:val="0"/>
                                <w:sz w:val="21"/>
                                <w:szCs w:val="21"/>
                                <w:shd w:val="clear" w:fill="1E1E1E"/>
                                <w:lang w:val="en-US" w:eastAsia="zh-CN" w:bidi="ar"/>
                              </w:rPr>
                              <w:t>.append(</w:t>
                            </w:r>
                            <w:r>
                              <w:rPr>
                                <w:rFonts w:hint="default" w:ascii="Consolas" w:hAnsi="Consolas" w:eastAsia="Consolas" w:cs="Consolas"/>
                                <w:b w:val="0"/>
                                <w:bCs w:val="0"/>
                                <w:color w:val="9CDCFE"/>
                                <w:kern w:val="0"/>
                                <w:sz w:val="21"/>
                                <w:szCs w:val="21"/>
                                <w:shd w:val="clear" w:fill="1E1E1E"/>
                                <w:lang w:val="en-US" w:eastAsia="zh-CN" w:bidi="ar"/>
                              </w:rPr>
                              <w:t>t1</w:t>
                            </w:r>
                            <w:r>
                              <w:rPr>
                                <w:rFonts w:hint="default" w:ascii="Consolas" w:hAnsi="Consolas" w:eastAsia="Consolas" w:cs="Consolas"/>
                                <w:b w:val="0"/>
                                <w:bCs w:val="0"/>
                                <w:color w:val="D4D4D4"/>
                                <w:kern w:val="0"/>
                                <w:sz w:val="21"/>
                                <w:szCs w:val="21"/>
                                <w:shd w:val="clear" w:fill="1E1E1E"/>
                                <w:lang w:val="en-US" w:eastAsia="zh-CN" w:bidi="ar"/>
                              </w:rPr>
                              <w:t>)</w:t>
                            </w:r>
                          </w:p>
                          <w:p>
                            <w:pPr>
                              <w:ind w:left="420" w:leftChars="0" w:firstLine="420" w:firstLineChars="0"/>
                              <w:jc w:val="left"/>
                              <w:rPr>
                                <w:rFonts w:hint="default"/>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62.6pt;width:487.15pt;" fillcolor="#FFFFFF [3201]" filled="t" stroked="t" coordsize="21600,21600" o:gfxdata="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16N5rUAAAABQEAAA8AAAAAAAAAAQAgAAAAIgAAAGRycy9kb3ducmV2LnhtbFBLAQIUABQA&#10;AAAIAIdO4kAYnQwRZgIAAMQEAAAOAAAAAAAAAAEAIAAAACMBAABkcnMvZTJvRG9jLnhtbFBLBQYA&#10;AAAABgAGAFkBAAD7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sim_folder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thread_list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找case对应的bench文件结果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].RefoutFile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not</w:t>
                      </w:r>
                      <w:r>
                        <w:rPr>
                          <w:rFonts w:hint="default" w:ascii="Consolas" w:hAnsi="Consolas" w:eastAsia="Consolas" w:cs="Consolas"/>
                          <w:b w:val="0"/>
                          <w:bCs w:val="0"/>
                          <w:color w:val="D4D4D4"/>
                          <w:kern w:val="0"/>
                          <w:sz w:val="21"/>
                          <w:szCs w:val="21"/>
                          <w:shd w:val="clear" w:fill="1E1E1E"/>
                          <w:lang w:val="en-US" w:eastAsia="zh-CN" w:bidi="ar"/>
                        </w:rPr>
                        <w:t xml:space="preserve"> os.path.exists(</w:t>
                      </w: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"RefoutFile"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"RefoutFile"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执行仿真</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t1</w:t>
                      </w:r>
                      <w:r>
                        <w:rPr>
                          <w:rFonts w:hint="default" w:ascii="Consolas" w:hAnsi="Consolas" w:eastAsia="Consolas" w:cs="Consolas"/>
                          <w:b w:val="0"/>
                          <w:bCs w:val="0"/>
                          <w:color w:val="D4D4D4"/>
                          <w:kern w:val="0"/>
                          <w:sz w:val="21"/>
                          <w:szCs w:val="21"/>
                          <w:shd w:val="clear" w:fill="1E1E1E"/>
                          <w:lang w:val="en-US" w:eastAsia="zh-CN" w:bidi="ar"/>
                        </w:rPr>
                        <w:t xml:space="preserve"> = threading.Thread(</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.run_simulation_g,</w:t>
                      </w:r>
                      <w:r>
                        <w:rPr>
                          <w:rFonts w:hint="default" w:ascii="Consolas" w:hAnsi="Consolas" w:eastAsia="Consolas" w:cs="Consolas"/>
                          <w:b w:val="0"/>
                          <w:bCs w:val="0"/>
                          <w:color w:val="9CDCFE"/>
                          <w:kern w:val="0"/>
                          <w:sz w:val="21"/>
                          <w:szCs w:val="21"/>
                          <w:shd w:val="clear" w:fill="1E1E1E"/>
                          <w:lang w:val="en-US" w:eastAsia="zh-CN" w:bidi="ar"/>
                        </w:rPr>
                        <w:t>args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thread_list</w:t>
                      </w:r>
                      <w:r>
                        <w:rPr>
                          <w:rFonts w:hint="default" w:ascii="Consolas" w:hAnsi="Consolas" w:eastAsia="Consolas" w:cs="Consolas"/>
                          <w:b w:val="0"/>
                          <w:bCs w:val="0"/>
                          <w:color w:val="D4D4D4"/>
                          <w:kern w:val="0"/>
                          <w:sz w:val="21"/>
                          <w:szCs w:val="21"/>
                          <w:shd w:val="clear" w:fill="1E1E1E"/>
                          <w:lang w:val="en-US" w:eastAsia="zh-CN" w:bidi="ar"/>
                        </w:rPr>
                        <w:t>.append(</w:t>
                      </w:r>
                      <w:r>
                        <w:rPr>
                          <w:rFonts w:hint="default" w:ascii="Consolas" w:hAnsi="Consolas" w:eastAsia="Consolas" w:cs="Consolas"/>
                          <w:b w:val="0"/>
                          <w:bCs w:val="0"/>
                          <w:color w:val="9CDCFE"/>
                          <w:kern w:val="0"/>
                          <w:sz w:val="21"/>
                          <w:szCs w:val="21"/>
                          <w:shd w:val="clear" w:fill="1E1E1E"/>
                          <w:lang w:val="en-US" w:eastAsia="zh-CN" w:bidi="ar"/>
                        </w:rPr>
                        <w:t>t1</w:t>
                      </w:r>
                      <w:r>
                        <w:rPr>
                          <w:rFonts w:hint="default" w:ascii="Consolas" w:hAnsi="Consolas" w:eastAsia="Consolas" w:cs="Consolas"/>
                          <w:b w:val="0"/>
                          <w:bCs w:val="0"/>
                          <w:color w:val="D4D4D4"/>
                          <w:kern w:val="0"/>
                          <w:sz w:val="21"/>
                          <w:szCs w:val="21"/>
                          <w:shd w:val="clear" w:fill="1E1E1E"/>
                          <w:lang w:val="en-US" w:eastAsia="zh-CN" w:bidi="ar"/>
                        </w:rPr>
                        <w:t>)</w:t>
                      </w:r>
                    </w:p>
                    <w:p>
                      <w:pPr>
                        <w:ind w:left="420" w:leftChars="0" w:firstLine="420" w:firstLineChars="0"/>
                        <w:jc w:val="left"/>
                        <w:rPr>
                          <w:rFonts w:hint="default"/>
                          <w:sz w:val="24"/>
                          <w:szCs w:val="32"/>
                          <w:lang w:val="en-US" w:eastAsia="zh-CN"/>
                        </w:rPr>
                      </w:pPr>
                    </w:p>
                  </w:txbxContent>
                </v:textbox>
                <w10:wrap type="none"/>
                <w10:anchorlock/>
              </v:shape>
            </w:pict>
          </mc:Fallback>
        </mc:AlternateContent>
      </w:r>
    </w:p>
    <w:p>
      <w:pPr>
        <w:keepNext w:val="0"/>
        <w:keepLines w:val="0"/>
        <w:pageBreakBefore w:val="0"/>
        <w:widowControl w:val="0"/>
        <w:numPr>
          <w:ilvl w:val="0"/>
          <w:numId w:val="4"/>
        </w:numPr>
        <w:kinsoku/>
        <w:wordWrap/>
        <w:overflowPunct/>
        <w:topLinePunct w:val="0"/>
        <w:autoSpaceDE/>
        <w:autoSpaceDN/>
        <w:bidi w:val="0"/>
        <w:adjustRightInd/>
        <w:snapToGrid/>
        <w:ind w:left="845" w:leftChars="0" w:hanging="425" w:firstLineChars="0"/>
        <w:textAlignment w:val="auto"/>
        <w:outlineLvl w:val="1"/>
        <w:rPr>
          <w:rFonts w:hint="default"/>
          <w:sz w:val="24"/>
          <w:szCs w:val="32"/>
          <w:lang w:val="en-US" w:eastAsia="zh-CN"/>
        </w:rPr>
      </w:pPr>
      <w:bookmarkStart w:id="12" w:name="_Toc22049"/>
      <w:r>
        <w:rPr>
          <w:rFonts w:hint="eastAsia"/>
          <w:sz w:val="24"/>
          <w:szCs w:val="32"/>
          <w:lang w:val="en-US" w:eastAsia="zh-CN"/>
        </w:rPr>
        <w:t>run_simulation_g(index)：</w:t>
      </w:r>
      <w:bookmarkEnd w:id="12"/>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32"/>
          <w:lang w:val="en-US" w:eastAsia="zh-CN"/>
        </w:rPr>
      </w:pPr>
      <w:r>
        <w:rPr>
          <w:rFonts w:hint="eastAsia"/>
          <w:sz w:val="24"/>
          <w:szCs w:val="32"/>
          <w:lang w:val="en-US" w:eastAsia="zh-CN"/>
        </w:rPr>
        <w:t>如下代码块为执行仿真并记录仿真时间。其中，netfile和logfile是根据6.2节中遍历完文件所记录的网表文件和日志文件路径。</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RunCmd表示用self.sh的simulator对netfile进行仿真，并存入logfile日志文件。</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2673985"/>
                <wp:effectExtent l="4445" t="5080" r="19050" b="6985"/>
                <wp:docPr id="80" name="文本框 80"/>
                <wp:cNvGraphicFramePr/>
                <a:graphic xmlns:a="http://schemas.openxmlformats.org/drawingml/2006/main">
                  <a:graphicData uri="http://schemas.microsoft.com/office/word/2010/wordprocessingShape">
                    <wps:wsp>
                      <wps:cNvSpPr txBox="1"/>
                      <wps:spPr>
                        <a:xfrm>
                          <a:off x="1724025" y="8584565"/>
                          <a:ext cx="6186805" cy="2673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run_simulation_g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netfileID</w:t>
                            </w:r>
                            <w:r>
                              <w:rPr>
                                <w:rFonts w:hint="default" w:ascii="Consolas" w:hAnsi="Consolas" w:eastAsia="Consolas" w:cs="Consolas"/>
                                <w:b w:val="0"/>
                                <w:bCs w:val="0"/>
                                <w:color w:val="D4D4D4"/>
                                <w:kern w:val="0"/>
                                <w:sz w:val="21"/>
                                <w:szCs w:val="21"/>
                                <w:shd w:val="clear" w:fill="1E1E1E"/>
                                <w:lang w:val="en-US" w:eastAsia="zh-CN" w:bidi="ar"/>
                              </w:rPr>
                              <w:t>].netFile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netfileID</w:t>
                            </w:r>
                            <w:r>
                              <w:rPr>
                                <w:rFonts w:hint="default" w:ascii="Consolas" w:hAnsi="Consolas" w:eastAsia="Consolas" w:cs="Consolas"/>
                                <w:b w:val="0"/>
                                <w:bCs w:val="0"/>
                                <w:color w:val="D4D4D4"/>
                                <w:kern w:val="0"/>
                                <w:sz w:val="21"/>
                                <w:szCs w:val="21"/>
                                <w:shd w:val="clear" w:fill="1E1E1E"/>
                                <w:lang w:val="en-US" w:eastAsia="zh-CN" w:bidi="ar"/>
                              </w:rPr>
                              <w:t>].logFile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执行仿真并记录仿真时间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"case13/transient_analysis/hao_testx0_post2.sp"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RunCmd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.sh + </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-f nutascii &gt;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RunCmd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.sh + </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-f nutascii -m4 &gt;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 xml:space="preserve"> = time.time()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os.system(</w:t>
                            </w:r>
                            <w:r>
                              <w:rPr>
                                <w:rFonts w:hint="default" w:ascii="Consolas" w:hAnsi="Consolas" w:eastAsia="Consolas" w:cs="Consolas"/>
                                <w:b w:val="0"/>
                                <w:bCs w:val="0"/>
                                <w:color w:val="9CDCFE"/>
                                <w:kern w:val="0"/>
                                <w:sz w:val="21"/>
                                <w:szCs w:val="21"/>
                                <w:shd w:val="clear" w:fill="1E1E1E"/>
                                <w:lang w:val="en-US" w:eastAsia="zh-CN" w:bidi="ar"/>
                              </w:rPr>
                              <w:t>RunCmd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 time.time()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1000</w:t>
                            </w:r>
                          </w:p>
                          <w:p>
                            <w:pPr>
                              <w:ind w:left="420" w:leftChars="0" w:firstLine="420" w:firstLineChars="0"/>
                              <w:jc w:val="left"/>
                              <w:rPr>
                                <w:rFonts w:hint="default"/>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0.55pt;width:487.15pt;" fillcolor="#FFFFFF [3201]" filled="t" stroked="t" coordsize="21600,21600" o:gfxdata="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dKVUS1AAAAAUBAAAPAAAAAAAAAAEAIAAAACIAAABkcnMvZG93bnJldi54bWxQSwECFAAU&#10;AAAACACHTuJAmfA57WcCAADGBAAADgAAAAAAAAABACAAAAAj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run_simulation_g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netfileID</w:t>
                      </w:r>
                      <w:r>
                        <w:rPr>
                          <w:rFonts w:hint="default" w:ascii="Consolas" w:hAnsi="Consolas" w:eastAsia="Consolas" w:cs="Consolas"/>
                          <w:b w:val="0"/>
                          <w:bCs w:val="0"/>
                          <w:color w:val="D4D4D4"/>
                          <w:kern w:val="0"/>
                          <w:sz w:val="21"/>
                          <w:szCs w:val="21"/>
                          <w:shd w:val="clear" w:fill="1E1E1E"/>
                          <w:lang w:val="en-US" w:eastAsia="zh-CN" w:bidi="ar"/>
                        </w:rPr>
                        <w:t>].netFile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netfileID</w:t>
                      </w:r>
                      <w:r>
                        <w:rPr>
                          <w:rFonts w:hint="default" w:ascii="Consolas" w:hAnsi="Consolas" w:eastAsia="Consolas" w:cs="Consolas"/>
                          <w:b w:val="0"/>
                          <w:bCs w:val="0"/>
                          <w:color w:val="D4D4D4"/>
                          <w:kern w:val="0"/>
                          <w:sz w:val="21"/>
                          <w:szCs w:val="21"/>
                          <w:shd w:val="clear" w:fill="1E1E1E"/>
                          <w:lang w:val="en-US" w:eastAsia="zh-CN" w:bidi="ar"/>
                        </w:rPr>
                        <w:t>].logFile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执行仿真并记录仿真时间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"case13/transient_analysis/hao_testx0_post2.sp"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RunCmd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.sh + </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-f nutascii &gt;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RunCmd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.sh + </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-f nutascii -m4 &gt;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 xml:space="preserve"> = time.time()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os.system(</w:t>
                      </w:r>
                      <w:r>
                        <w:rPr>
                          <w:rFonts w:hint="default" w:ascii="Consolas" w:hAnsi="Consolas" w:eastAsia="Consolas" w:cs="Consolas"/>
                          <w:b w:val="0"/>
                          <w:bCs w:val="0"/>
                          <w:color w:val="9CDCFE"/>
                          <w:kern w:val="0"/>
                          <w:sz w:val="21"/>
                          <w:szCs w:val="21"/>
                          <w:shd w:val="clear" w:fill="1E1E1E"/>
                          <w:lang w:val="en-US" w:eastAsia="zh-CN" w:bidi="ar"/>
                        </w:rPr>
                        <w:t>RunCmd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 time.time()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1000</w:t>
                      </w:r>
                    </w:p>
                    <w:p>
                      <w:pPr>
                        <w:ind w:left="420" w:leftChars="0" w:firstLine="420" w:firstLineChars="0"/>
                        <w:jc w:val="left"/>
                        <w:rPr>
                          <w:rFonts w:hint="default"/>
                          <w:sz w:val="24"/>
                          <w:szCs w:val="32"/>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将上述仿真时间cost更新至二维矩阵data_df_simulator和data_df_diff中：</w:t>
      </w:r>
    </w:p>
    <w:p>
      <w:pPr>
        <w:keepNext w:val="0"/>
        <w:keepLines w:val="0"/>
        <w:pageBreakBefore w:val="0"/>
        <w:widowControl w:val="0"/>
        <w:numPr>
          <w:ilvl w:val="0"/>
          <w:numId w:val="0"/>
        </w:numPr>
        <w:tabs>
          <w:tab w:val="left" w:pos="5079"/>
        </w:tabs>
        <w:kinsoku/>
        <w:wordWrap/>
        <w:overflowPunct/>
        <w:topLinePunct w:val="0"/>
        <w:autoSpaceDE/>
        <w:autoSpaceDN/>
        <w:bidi w:val="0"/>
        <w:adjustRightInd/>
        <w:snapToGrid/>
        <w:textAlignment w:val="auto"/>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86805" cy="520700"/>
                <wp:effectExtent l="4445" t="5080" r="19050" b="7620"/>
                <wp:docPr id="16" name="文本框 16"/>
                <wp:cNvGraphicFramePr/>
                <a:graphic xmlns:a="http://schemas.openxmlformats.org/drawingml/2006/main">
                  <a:graphicData uri="http://schemas.microsoft.com/office/word/2010/wordprocessingShape">
                    <wps:wsp>
                      <wps:cNvSpPr txBox="1"/>
                      <wps:spPr>
                        <a:xfrm>
                          <a:off x="1724025" y="8584565"/>
                          <a:ext cx="6186805" cy="520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netfileID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netfileID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cost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1pt;width:487.15pt;" fillcolor="#FFFFFF [3201]" filled="t" stroked="t" coordsize="21600,21600" o:gfxdata="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POBdMAAAAEAQAADwAAAAAAAAABACAAAAAiAAAAZHJzL2Rvd25yZXYueG1sUEsBAhQAFAAA&#10;AAgAh07iQCMldrJmAgAAxQQAAA4AAAAAAAAAAQAgAAAAIgEAAGRycy9lMm9Eb2MueG1sUEsFBgAA&#10;AAAGAAYAWQEAAPo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netfileID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netfileID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cost</w:t>
                      </w:r>
                    </w:p>
                    <w:p>
                      <w:pPr>
                        <w:rPr>
                          <w:rFonts w:hint="default"/>
                          <w:lang w:val="en-US" w:eastAsia="zh-CN"/>
                        </w:rPr>
                      </w:pPr>
                    </w:p>
                  </w:txbxContent>
                </v:textbox>
                <w10:wrap type="none"/>
                <w10:anchorlock/>
              </v:shape>
            </w:pict>
          </mc:Fallback>
        </mc:AlternateContent>
      </w:r>
    </w:p>
    <w:p>
      <w:pPr>
        <w:numPr>
          <w:ilvl w:val="0"/>
          <w:numId w:val="1"/>
        </w:numPr>
        <w:outlineLvl w:val="0"/>
        <w:rPr>
          <w:rFonts w:hint="default"/>
          <w:sz w:val="28"/>
          <w:szCs w:val="36"/>
          <w:lang w:val="en-US" w:eastAsia="zh-CN"/>
        </w:rPr>
      </w:pPr>
      <w:bookmarkStart w:id="13" w:name="_Toc26587"/>
      <w:r>
        <w:rPr>
          <w:rFonts w:hint="eastAsia"/>
          <w:sz w:val="28"/>
          <w:szCs w:val="36"/>
          <w:lang w:val="en-US" w:eastAsia="zh-CN"/>
        </w:rPr>
        <w:t>仿真状态统计</w:t>
      </w:r>
      <w:bookmarkEnd w:id="13"/>
    </w:p>
    <w:p>
      <w:pPr>
        <w:keepNext w:val="0"/>
        <w:keepLines w:val="0"/>
        <w:pageBreakBefore w:val="0"/>
        <w:widowControl w:val="0"/>
        <w:numPr>
          <w:ilvl w:val="0"/>
          <w:numId w:val="5"/>
        </w:numPr>
        <w:kinsoku/>
        <w:wordWrap/>
        <w:overflowPunct/>
        <w:topLinePunct w:val="0"/>
        <w:autoSpaceDE/>
        <w:autoSpaceDN/>
        <w:bidi w:val="0"/>
        <w:adjustRightInd/>
        <w:snapToGrid/>
        <w:ind w:left="845" w:leftChars="0" w:hanging="425" w:firstLineChars="0"/>
        <w:textAlignment w:val="auto"/>
        <w:outlineLvl w:val="1"/>
        <w:rPr>
          <w:rFonts w:hint="default"/>
          <w:sz w:val="24"/>
          <w:szCs w:val="24"/>
          <w:lang w:val="en-US" w:eastAsia="zh-CN"/>
        </w:rPr>
      </w:pPr>
      <w:bookmarkStart w:id="14" w:name="_Toc24347"/>
      <w:r>
        <w:rPr>
          <w:rFonts w:hint="eastAsia"/>
          <w:sz w:val="24"/>
          <w:szCs w:val="24"/>
          <w:lang w:val="en-US" w:eastAsia="zh-CN"/>
        </w:rPr>
        <w:t>global_log_check()：</w:t>
      </w:r>
      <w:bookmarkEnd w:id="14"/>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24"/>
          <w:lang w:val="en-US" w:eastAsia="zh-CN"/>
        </w:rPr>
      </w:pPr>
      <w:r>
        <w:rPr>
          <w:rFonts w:hint="eastAsia"/>
          <w:sz w:val="24"/>
          <w:szCs w:val="24"/>
          <w:lang w:val="en-US" w:eastAsia="zh-CN"/>
        </w:rPr>
        <w:t>使用for循环，调用logfile_check(logfile) 检查每个case的log文件，并将检查结果写入global的日志文件。</w:t>
      </w:r>
    </w:p>
    <w:p>
      <w:pPr>
        <w:ind w:firstLine="420" w:firstLineChars="0"/>
        <w:rPr>
          <w:rFonts w:hint="eastAsia"/>
          <w:sz w:val="24"/>
          <w:szCs w:val="24"/>
          <w:lang w:val="en-US" w:eastAsia="zh-CN"/>
        </w:rPr>
      </w:pPr>
      <w:r>
        <w:rPr>
          <w:rFonts w:hint="eastAsia"/>
          <w:sz w:val="24"/>
          <w:szCs w:val="24"/>
          <w:lang w:val="en-US" w:eastAsia="zh-CN"/>
        </w:rPr>
        <w:t xml:space="preserve">判断 </w:t>
      </w:r>
      <w:r>
        <w:rPr>
          <w:rFonts w:hint="default"/>
          <w:sz w:val="24"/>
          <w:szCs w:val="24"/>
          <w:lang w:val="en-US" w:eastAsia="zh-CN"/>
        </w:rPr>
        <w:t>tag = self.case_limit[caseindex]</w:t>
      </w:r>
      <w:r>
        <w:rPr>
          <w:rFonts w:hint="eastAsia"/>
          <w:sz w:val="24"/>
          <w:szCs w:val="24"/>
          <w:lang w:val="en-US" w:eastAsia="zh-CN"/>
        </w:rPr>
        <w:t xml:space="preserve"> (已写入</w:t>
      </w:r>
      <w:r>
        <w:rPr>
          <w:rFonts w:hint="default"/>
          <w:sz w:val="24"/>
          <w:szCs w:val="24"/>
          <w:lang w:val="en-US" w:eastAsia="zh-CN"/>
        </w:rPr>
        <w:t>”</w:t>
      </w:r>
      <w:r>
        <w:rPr>
          <w:rFonts w:hint="eastAsia"/>
          <w:sz w:val="24"/>
          <w:szCs w:val="24"/>
          <w:vertAlign w:val="baseline"/>
          <w:lang w:val="en-US" w:eastAsia="zh-CN"/>
        </w:rPr>
        <w:t>cases_nodes.xlsx</w:t>
      </w:r>
      <w:r>
        <w:rPr>
          <w:rFonts w:hint="default"/>
          <w:sz w:val="24"/>
          <w:szCs w:val="24"/>
          <w:vertAlign w:val="baseline"/>
          <w:lang w:val="en-US" w:eastAsia="zh-CN"/>
        </w:rPr>
        <w:t>”</w:t>
      </w:r>
      <w:r>
        <w:rPr>
          <w:rFonts w:hint="eastAsia"/>
          <w:sz w:val="24"/>
          <w:szCs w:val="24"/>
          <w:lang w:val="en-US" w:eastAsia="zh-CN"/>
        </w:rPr>
        <w:t>文件夹中)</w:t>
      </w:r>
    </w:p>
    <w:p>
      <w:pPr>
        <w:ind w:firstLine="420" w:firstLineChars="0"/>
        <w:rPr>
          <w:rFonts w:hint="eastAsia"/>
          <w:sz w:val="24"/>
          <w:szCs w:val="24"/>
          <w:lang w:val="en-US" w:eastAsia="zh-CN"/>
        </w:rPr>
      </w:pPr>
      <w:r>
        <w:rPr>
          <w:rFonts w:hint="eastAsia"/>
          <w:sz w:val="24"/>
          <w:szCs w:val="24"/>
          <w:lang w:val="en-US" w:eastAsia="zh-CN"/>
        </w:rPr>
        <w:t>当btdsim的版本是 "base" 版本，</w:t>
      </w:r>
      <w:r>
        <w:rPr>
          <w:rFonts w:hint="default"/>
          <w:sz w:val="24"/>
          <w:szCs w:val="24"/>
          <w:lang w:val="en-US" w:eastAsia="zh-CN"/>
        </w:rPr>
        <w:t>tag =</w:t>
      </w:r>
      <w:r>
        <w:rPr>
          <w:rFonts w:hint="eastAsia"/>
          <w:sz w:val="24"/>
          <w:szCs w:val="24"/>
          <w:lang w:val="en-US" w:eastAsia="zh-CN"/>
        </w:rPr>
        <w:t xml:space="preserve">bace（器件数超5000） 和 plus（器件数超100000） </w:t>
      </w:r>
    </w:p>
    <w:p>
      <w:pPr>
        <w:ind w:left="420" w:leftChars="0" w:firstLine="420" w:firstLineChars="0"/>
        <w:rPr>
          <w:rFonts w:hint="eastAsia"/>
          <w:sz w:val="24"/>
          <w:szCs w:val="24"/>
          <w:lang w:val="en-US" w:eastAsia="zh-CN"/>
        </w:rPr>
      </w:pPr>
      <w:r>
        <w:rPr>
          <w:rFonts w:hint="eastAsia"/>
          <w:sz w:val="24"/>
          <w:szCs w:val="24"/>
          <w:lang w:val="en-US" w:eastAsia="zh-CN"/>
        </w:rPr>
        <w:t>调用方法：limit_logfile_check(self, file);</w:t>
      </w:r>
    </w:p>
    <w:p>
      <w:pPr>
        <w:ind w:firstLine="420" w:firstLineChars="0"/>
        <w:rPr>
          <w:rFonts w:hint="eastAsia"/>
          <w:sz w:val="24"/>
          <w:szCs w:val="24"/>
          <w:lang w:val="en-US" w:eastAsia="zh-CN"/>
        </w:rPr>
      </w:pPr>
      <w:r>
        <w:rPr>
          <w:rFonts w:hint="eastAsia"/>
          <w:sz w:val="24"/>
          <w:szCs w:val="24"/>
          <w:lang w:val="en-US" w:eastAsia="zh-CN"/>
        </w:rPr>
        <w:t>当btdsim的版本是 "plus" 版本</w:t>
      </w:r>
      <w:r>
        <w:rPr>
          <w:rFonts w:hint="default"/>
          <w:sz w:val="24"/>
          <w:szCs w:val="24"/>
          <w:lang w:val="en-US" w:eastAsia="zh-CN"/>
        </w:rPr>
        <w:t>tag =</w:t>
      </w:r>
      <w:r>
        <w:rPr>
          <w:rFonts w:hint="eastAsia"/>
          <w:sz w:val="24"/>
          <w:szCs w:val="24"/>
          <w:lang w:val="en-US" w:eastAsia="zh-CN"/>
        </w:rPr>
        <w:t xml:space="preserve"> plus（器件数超100000）</w:t>
      </w:r>
    </w:p>
    <w:p>
      <w:pPr>
        <w:ind w:left="420" w:leftChars="0" w:firstLine="420" w:firstLineChars="0"/>
        <w:rPr>
          <w:rFonts w:hint="eastAsia"/>
          <w:sz w:val="24"/>
          <w:szCs w:val="24"/>
          <w:lang w:val="en-US" w:eastAsia="zh-CN"/>
        </w:rPr>
      </w:pPr>
      <w:r>
        <w:rPr>
          <w:rFonts w:hint="eastAsia"/>
          <w:sz w:val="24"/>
          <w:szCs w:val="24"/>
          <w:lang w:val="en-US" w:eastAsia="zh-CN"/>
        </w:rPr>
        <w:t>调用方法：limit_logfile_check(self, file);</w:t>
      </w:r>
    </w:p>
    <w:p>
      <w:pPr>
        <w:ind w:firstLine="420" w:firstLineChars="0"/>
        <w:rPr>
          <w:rFonts w:hint="eastAsia"/>
          <w:sz w:val="24"/>
          <w:szCs w:val="24"/>
          <w:lang w:val="en-US" w:eastAsia="zh-CN"/>
        </w:rPr>
      </w:pPr>
      <w:r>
        <w:rPr>
          <w:rFonts w:hint="eastAsia"/>
          <w:sz w:val="24"/>
          <w:szCs w:val="24"/>
          <w:lang w:val="en-US" w:eastAsia="zh-CN"/>
        </w:rPr>
        <w:t>否则调用方法：logfile_check(self, file)</w:t>
      </w:r>
    </w:p>
    <w:p>
      <w:pPr>
        <w:rPr>
          <w:rFonts w:hint="eastAsia"/>
          <w:lang w:val="en-US" w:eastAsia="zh-CN"/>
        </w:rPr>
      </w:pPr>
      <w:r>
        <w:rPr>
          <w:rFonts w:hint="eastAsia"/>
          <w:sz w:val="24"/>
          <w:szCs w:val="32"/>
          <w:lang w:val="en-US" w:eastAsia="zh-CN"/>
        </w:rPr>
        <mc:AlternateContent>
          <mc:Choice Requires="wps">
            <w:drawing>
              <wp:inline distT="0" distB="0" distL="114300" distR="114300">
                <wp:extent cx="6186805" cy="3863340"/>
                <wp:effectExtent l="4445" t="5080" r="19050" b="17780"/>
                <wp:docPr id="13" name="文本框 13"/>
                <wp:cNvGraphicFramePr/>
                <a:graphic xmlns:a="http://schemas.openxmlformats.org/drawingml/2006/main">
                  <a:graphicData uri="http://schemas.microsoft.com/office/word/2010/wordprocessingShape">
                    <wps:wsp>
                      <wps:cNvSpPr txBox="1"/>
                      <wps:spPr>
                        <a:xfrm>
                          <a:off x="1724025" y="8584565"/>
                          <a:ext cx="6186805" cy="3863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global_log_check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spfile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].netFile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].logFile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.getCaseIndex(</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.case_limit[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.limit_logfile_check(</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.logfile_check(</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.limit_logfile_check(</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.logfile_check(</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.logfile_check(</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4.2pt;width:487.15pt;" fillcolor="#FFFFFF [3201]" filled="t" stroked="t" coordsize="21600,21600" o:gfxdata="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ugfce1AAAAAUBAAAPAAAAAAAAAAEAIAAAACIAAABkcnMvZG93bnJldi54bWxQSwECFAAU&#10;AAAACACHTuJAxSQ9OWcCAADGBAAADgAAAAAAAAABACAAAAAj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global_log_check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spfile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].netFile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].logFile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.getCaseIndex(</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.case_limit[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.limit_logfile_check(</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.logfile_check(</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.limit_logfile_check(</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.logfile_check(</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.logfile_check(</w:t>
                      </w:r>
                      <w:r>
                        <w:rPr>
                          <w:rFonts w:hint="default" w:ascii="Consolas" w:hAnsi="Consolas" w:eastAsia="Consolas" w:cs="Consolas"/>
                          <w:b w:val="0"/>
                          <w:bCs w:val="0"/>
                          <w:color w:val="9CDCFE"/>
                          <w:kern w:val="0"/>
                          <w:sz w:val="21"/>
                          <w:szCs w:val="21"/>
                          <w:shd w:val="clear" w:fill="1E1E1E"/>
                          <w:lang w:val="en-US" w:eastAsia="zh-CN" w:bidi="ar"/>
                        </w:rPr>
                        <w:t>logfile</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limit_logfile_check(self, file)方法检查log文件是否包含 'This version is limited to' 关于器件数的报错，如有返回1(超5000器件数报错符合预期) 否则返回0</w:t>
      </w:r>
    </w:p>
    <w:p>
      <w:pPr>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3263900"/>
                <wp:effectExtent l="4445" t="5080" r="19050" b="7620"/>
                <wp:docPr id="17" name="文本框 17"/>
                <wp:cNvGraphicFramePr/>
                <a:graphic xmlns:a="http://schemas.openxmlformats.org/drawingml/2006/main">
                  <a:graphicData uri="http://schemas.microsoft.com/office/word/2010/wordprocessingShape">
                    <wps:wsp>
                      <wps:cNvSpPr txBox="1"/>
                      <wps:spPr>
                        <a:xfrm>
                          <a:off x="1724025" y="8584565"/>
                          <a:ext cx="6186805" cy="3263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limit_logfile_check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os.path.exists(</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'This version is limited to'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encoding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'latin-1'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'This version is limited to'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"error decode:"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7pt;width:487.15pt;" fillcolor="#FFFFFF [3201]" filled="t" stroked="t" coordsize="21600,21600" o:gfxdata="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Z8LgtQAAAAFAQAADwAAAAAAAAABACAAAAAiAAAAZHJzL2Rvd25yZXYueG1sUEsBAhQA&#10;FAAAAAgAh07iQMpdFX1oAgAAxgQAAA4AAAAAAAAAAQAgAAAAIw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limit_logfile_check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os.path.exists(</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'This version is limited to'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encoding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'latin-1'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'This version is limited to'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"error decode:"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p>
    <w:p>
      <w:pPr>
        <w:ind w:firstLine="420" w:firstLineChars="0"/>
        <w:rPr>
          <w:rFonts w:hint="default"/>
          <w:sz w:val="24"/>
          <w:szCs w:val="24"/>
          <w:lang w:val="en-US" w:eastAsia="zh-CN"/>
        </w:rPr>
      </w:pPr>
      <w:r>
        <w:rPr>
          <w:rFonts w:hint="eastAsia"/>
          <w:sz w:val="24"/>
          <w:szCs w:val="24"/>
          <w:lang w:val="en-US" w:eastAsia="zh-CN"/>
        </w:rPr>
        <w:t>logfile_check(self, file)方法检查log文件中是否包含 'SIMULATION is completed successfully' 仿真成功，如有返回1，否则返回0</w:t>
      </w:r>
    </w:p>
    <w:p>
      <w:pPr>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3263900"/>
                <wp:effectExtent l="4445" t="5080" r="19050" b="7620"/>
                <wp:docPr id="18" name="文本框 18"/>
                <wp:cNvGraphicFramePr/>
                <a:graphic xmlns:a="http://schemas.openxmlformats.org/drawingml/2006/main">
                  <a:graphicData uri="http://schemas.microsoft.com/office/word/2010/wordprocessingShape">
                    <wps:wsp>
                      <wps:cNvSpPr txBox="1"/>
                      <wps:spPr>
                        <a:xfrm>
                          <a:off x="1724025" y="8584565"/>
                          <a:ext cx="6186805" cy="3263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logfile_check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os.path.exists(</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'SIMULATION is completed successfully'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encoding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'latin-1'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'SIMULATION is completed successfully'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"error decode:"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7pt;width:487.15pt;" fillcolor="#FFFFFF [3201]" filled="t" stroked="t" coordsize="21600,21600" o:gfxdata="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5nwuC1AAAAAUBAAAPAAAAAAAAAAEAIAAAACIAAABkcnMvZG93bnJldi54bWxQSwECFAAU&#10;AAAACACHTuJAh8+w3WcCAADGBAAADgAAAAAAAAABACAAAAAj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logfile_check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os.path.exists(</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'SIMULATION is completed successfully'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encoding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'latin-1'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'SIMULATION is completed successfully'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"error decode:"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同时，将仿真结果更新到二维矩阵data_df_simulator和data_df_diff中。</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2292350"/>
                <wp:effectExtent l="4445" t="5080" r="19050" b="7620"/>
                <wp:docPr id="19" name="文本框 19"/>
                <wp:cNvGraphicFramePr/>
                <a:graphic xmlns:a="http://schemas.openxmlformats.org/drawingml/2006/main">
                  <a:graphicData uri="http://schemas.microsoft.com/office/word/2010/wordprocessingShape">
                    <wps:wsp>
                      <wps:cNvSpPr txBox="1"/>
                      <wps:spPr>
                        <a:xfrm>
                          <a:off x="1724025" y="8584565"/>
                          <a:ext cx="6186805" cy="2292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self.get_time(id)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.autoRunlogfile.write(</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 xml:space="preserve">([spfile, </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DCDCAA"/>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DCDCAA"/>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.autoRunlogfile.write(</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 xml:space="preserve">([spfile, </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DCDCAA"/>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SimulatorStat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DCDCAA"/>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SimulatorStat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0.5pt;width:487.15pt;" fillcolor="#FFFFFF [3201]" filled="t" stroked="t" coordsize="21600,21600" o:gfxdata="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k5ey0wAAAAUBAAAPAAAAAAAAAAEAIAAAACIAAABkcnMvZG93bnJldi54bWxQSwECFAAUAAAA&#10;CACHTuJATVpWOGUCAADGBAAADgAAAAAAAAABACAAAAAiAQAAZHJzL2Uyb0RvYy54bWxQSwUGAAAA&#10;AAYABgBZAQAA+Q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self.get_time(id)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.autoRunlogfile.write(</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 xml:space="preserve">([spfile, </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DCDCAA"/>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DCDCAA"/>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.autoRunlogfile.write(</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 xml:space="preserve">([spfile, </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DCDCAA"/>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SimulatorStat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DCDCAA"/>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"SimulatorStat"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SimulatorStat</w:t>
                      </w:r>
                    </w:p>
                    <w:p>
                      <w:pPr>
                        <w:rPr>
                          <w:rFonts w:hint="default"/>
                          <w:lang w:val="en-US" w:eastAsia="zh-CN"/>
                        </w:rPr>
                      </w:pPr>
                    </w:p>
                  </w:txbxContent>
                </v:textbox>
                <w10:wrap type="none"/>
                <w10:anchorlock/>
              </v:shape>
            </w:pict>
          </mc:Fallback>
        </mc:AlternateContent>
      </w:r>
    </w:p>
    <w:p>
      <w:pPr>
        <w:bidi w:val="0"/>
        <w:rPr>
          <w:rFonts w:hint="default"/>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ind w:left="845" w:leftChars="0" w:hanging="425" w:firstLineChars="0"/>
        <w:textAlignment w:val="auto"/>
        <w:outlineLvl w:val="1"/>
        <w:rPr>
          <w:rFonts w:hint="default"/>
          <w:sz w:val="24"/>
          <w:szCs w:val="32"/>
          <w:lang w:val="en-US" w:eastAsia="zh-CN"/>
        </w:rPr>
      </w:pPr>
      <w:bookmarkStart w:id="15" w:name="_Toc1221"/>
      <w:r>
        <w:rPr>
          <w:rFonts w:hint="eastAsia"/>
          <w:sz w:val="24"/>
          <w:szCs w:val="32"/>
          <w:lang w:val="en-US" w:eastAsia="zh-CN"/>
        </w:rPr>
        <w:t>logfile_check(file)：</w:t>
      </w:r>
      <w:bookmarkEnd w:id="15"/>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lang w:val="en-US" w:eastAsia="zh-CN"/>
        </w:rPr>
      </w:pPr>
      <w:r>
        <w:rPr>
          <w:rFonts w:hint="eastAsia"/>
          <w:sz w:val="24"/>
          <w:szCs w:val="32"/>
          <w:lang w:val="en-US" w:eastAsia="zh-CN"/>
        </w:rPr>
        <w:t>首先检查log文件是否真是存在于路径中，确认log文件存在后，使用try except方式打开日志文件，并处理无法译解的乱码问题。</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在try代码块中，打开文件默认的编码方式是encoding=</w:t>
      </w:r>
      <w:r>
        <w:rPr>
          <w:rFonts w:hint="default"/>
          <w:sz w:val="24"/>
          <w:szCs w:val="32"/>
          <w:lang w:val="en-US" w:eastAsia="zh-CN"/>
        </w:rPr>
        <w:t>'</w:t>
      </w:r>
      <w:r>
        <w:rPr>
          <w:rFonts w:hint="eastAsia"/>
          <w:sz w:val="24"/>
          <w:szCs w:val="32"/>
          <w:lang w:val="en-US" w:eastAsia="zh-CN"/>
        </w:rPr>
        <w:t>utf-8</w:t>
      </w:r>
      <w:r>
        <w:rPr>
          <w:rFonts w:hint="default"/>
          <w:sz w:val="24"/>
          <w:szCs w:val="32"/>
          <w:lang w:val="en-US" w:eastAsia="zh-CN"/>
        </w:rPr>
        <w:t>'</w:t>
      </w:r>
      <w:r>
        <w:rPr>
          <w:rFonts w:hint="eastAsia"/>
          <w:sz w:val="24"/>
          <w:szCs w:val="32"/>
          <w:lang w:val="en-US" w:eastAsia="zh-CN"/>
        </w:rPr>
        <w:t>，如果捕获到异常，在except代码块中，会继续try encoding=</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的编码方式，如果仍然捕获到异常，就打印报错，告知无法译解文件。</w:t>
      </w: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3255645"/>
                <wp:effectExtent l="4445" t="5080" r="19050" b="15875"/>
                <wp:docPr id="20" name="文本框 20"/>
                <wp:cNvGraphicFramePr/>
                <a:graphic xmlns:a="http://schemas.openxmlformats.org/drawingml/2006/main">
                  <a:graphicData uri="http://schemas.microsoft.com/office/word/2010/wordprocessingShape">
                    <wps:wsp>
                      <wps:cNvSpPr txBox="1"/>
                      <wps:spPr>
                        <a:xfrm>
                          <a:off x="1724025" y="8584565"/>
                          <a:ext cx="6186805" cy="32556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logfile_check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os.path.exists(</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'SIMULATION is completed successfully'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encoding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'latin-1'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'SIMULATION is completed successfully'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"error decode:"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6.35pt;width:487.15pt;" fillcolor="#FFFFFF [3201]" filled="t" stroked="t" coordsize="21600,21600" o:gfxdata="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niRZM1AAAAAUBAAAPAAAAAAAAAAEAIAAAACIAAABkcnMvZG93bnJldi54bWxQSwECFAAU&#10;AAAACACHTuJA39b+A2cCAADGBAAADgAAAAAAAAABACAAAAAj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logfile_check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os.path.exists(</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'SIMULATION is completed successfully'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encoding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'latin-1'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'SIMULATION is completed successfully'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"error decode:"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p>
                    <w:p>
                      <w:pPr>
                        <w:rPr>
                          <w:rFonts w:hint="default"/>
                          <w:lang w:val="en-US" w:eastAsia="zh-CN"/>
                        </w:rPr>
                      </w:pPr>
                    </w:p>
                  </w:txbxContent>
                </v:textbox>
                <w10:wrap type="none"/>
                <w10:anchorlock/>
              </v:shape>
            </w:pict>
          </mc:Fallback>
        </mc:AlternateContent>
      </w:r>
    </w:p>
    <w:p>
      <w:pPr>
        <w:keepNext w:val="0"/>
        <w:keepLines w:val="0"/>
        <w:pageBreakBefore w:val="0"/>
        <w:widowControl w:val="0"/>
        <w:numPr>
          <w:ilvl w:val="0"/>
          <w:numId w:val="5"/>
        </w:numPr>
        <w:kinsoku/>
        <w:wordWrap/>
        <w:overflowPunct/>
        <w:topLinePunct w:val="0"/>
        <w:autoSpaceDE/>
        <w:autoSpaceDN/>
        <w:bidi w:val="0"/>
        <w:adjustRightInd/>
        <w:snapToGrid/>
        <w:ind w:left="845" w:leftChars="0" w:hanging="425" w:firstLineChars="0"/>
        <w:textAlignment w:val="auto"/>
        <w:outlineLvl w:val="1"/>
        <w:rPr>
          <w:rFonts w:hint="default"/>
          <w:sz w:val="24"/>
          <w:szCs w:val="32"/>
          <w:lang w:val="en-US" w:eastAsia="zh-CN"/>
        </w:rPr>
      </w:pPr>
      <w:bookmarkStart w:id="16" w:name="_Toc32629"/>
      <w:r>
        <w:rPr>
          <w:rFonts w:hint="eastAsia"/>
          <w:sz w:val="24"/>
          <w:szCs w:val="32"/>
          <w:lang w:val="en-US" w:eastAsia="zh-CN"/>
        </w:rPr>
        <w:t>time_divcheck(file)：</w:t>
      </w:r>
      <w:bookmarkEnd w:id="16"/>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对仿真成功的case逐一进行时间比较，当仿真时间超过golden时间的15%，则对比失败，对比结果和百分比记录到 df_diff.loc 中，并将对比失败的case打印。</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4844415"/>
                <wp:effectExtent l="4445" t="5080" r="19050" b="8255"/>
                <wp:docPr id="79" name="文本框 79"/>
                <wp:cNvGraphicFramePr/>
                <a:graphic xmlns:a="http://schemas.openxmlformats.org/drawingml/2006/main">
                  <a:graphicData uri="http://schemas.microsoft.com/office/word/2010/wordprocessingShape">
                    <wps:wsp>
                      <wps:cNvSpPr txBox="1"/>
                      <wps:spPr>
                        <a:xfrm>
                          <a:off x="1724025" y="8584565"/>
                          <a:ext cx="6186805" cy="4844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time_divcheck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.spfile_Num+</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].SimulatorStat: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simulator_cost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.getCaseIndex(</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stand_cost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.check_time_dict[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diff_cost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simulator_cost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stand_cost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stand_cost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.case_limit[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"cost_div"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%.3f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diff_cost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eastAsia" w:ascii="Consolas" w:hAnsi="Consolas" w:eastAsia="Consolas" w:cs="Consolas"/>
                                <w:b w:val="0"/>
                                <w:bCs w:val="0"/>
                                <w:color w:val="CE9178"/>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diff_cost</w:t>
                            </w:r>
                            <w:r>
                              <w:rPr>
                                <w:rFonts w:hint="default" w:ascii="Consolas" w:hAnsi="Consolas" w:eastAsia="Consolas" w:cs="Consolas"/>
                                <w:b w:val="0"/>
                                <w:bCs w:val="0"/>
                                <w:color w:val="D4D4D4"/>
                                <w:kern w:val="0"/>
                                <w:sz w:val="21"/>
                                <w:szCs w:val="21"/>
                                <w:shd w:val="clear" w:fill="1E1E1E"/>
                                <w:lang w:val="en-US" w:eastAsia="zh-CN" w:bidi="ar"/>
                              </w:rPr>
                              <w:t xml:space="preserve">&lt;= </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diff_cost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81.45pt;width:487.15pt;" fillcolor="#FFFFFF [3201]" filled="t" stroked="t" coordsize="21600,21600" o:gfxdata="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dDcn9QAAAAFAQAADwAAAAAAAAABACAAAAAiAAAAZHJzL2Rvd25yZXYueG1sUEsBAhQA&#10;FAAAAAgAh07iQBVh5khoAgAAxgQAAA4AAAAAAAAAAQAgAAAAIw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time_divcheck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.spfile_Num+</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].SimulatorStat: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simulator_cost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"Simulatorcost"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.getCaseIndex(</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stand_cost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.check_time_dict[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diff_cost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simulator_cost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stand_cost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stand_cost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.case_limit[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"cost_div"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%.3f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diff_cost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eastAsia" w:ascii="Consolas" w:hAnsi="Consolas" w:eastAsia="Consolas" w:cs="Consolas"/>
                          <w:b w:val="0"/>
                          <w:bCs w:val="0"/>
                          <w:color w:val="CE9178"/>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diff_cost</w:t>
                      </w:r>
                      <w:r>
                        <w:rPr>
                          <w:rFonts w:hint="default" w:ascii="Consolas" w:hAnsi="Consolas" w:eastAsia="Consolas" w:cs="Consolas"/>
                          <w:b w:val="0"/>
                          <w:bCs w:val="0"/>
                          <w:color w:val="D4D4D4"/>
                          <w:kern w:val="0"/>
                          <w:sz w:val="21"/>
                          <w:szCs w:val="21"/>
                          <w:shd w:val="clear" w:fill="1E1E1E"/>
                          <w:lang w:val="en-US" w:eastAsia="zh-CN" w:bidi="ar"/>
                        </w:rPr>
                        <w:t xml:space="preserve">&lt;= </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diff_cost</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"time_div"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p>
                      <w:pPr>
                        <w:rPr>
                          <w:rFonts w:hint="default"/>
                          <w:lang w:val="en-US" w:eastAsia="zh-CN"/>
                        </w:rPr>
                      </w:pPr>
                    </w:p>
                  </w:txbxContent>
                </v:textbox>
                <w10:wrap type="none"/>
                <w10:anchorlock/>
              </v:shape>
            </w:pict>
          </mc:Fallback>
        </mc:AlternateContent>
      </w:r>
    </w:p>
    <w:p>
      <w:pPr>
        <w:numPr>
          <w:ilvl w:val="0"/>
          <w:numId w:val="1"/>
        </w:numPr>
        <w:outlineLvl w:val="0"/>
        <w:rPr>
          <w:rFonts w:hint="default"/>
          <w:sz w:val="28"/>
          <w:szCs w:val="36"/>
          <w:lang w:val="en-US" w:eastAsia="zh-CN"/>
        </w:rPr>
      </w:pPr>
      <w:bookmarkStart w:id="17" w:name="_Toc25223"/>
      <w:r>
        <w:rPr>
          <w:rFonts w:hint="eastAsia"/>
          <w:sz w:val="28"/>
          <w:szCs w:val="36"/>
          <w:lang w:val="en-US" w:eastAsia="zh-CN"/>
        </w:rPr>
        <w:t>仿真结果写入Excel</w:t>
      </w:r>
      <w:bookmarkEnd w:id="17"/>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将二维矩阵data_df_simulator记录的数据导出写入Excel，方便直接查看仿真结果。</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date_str读取了当前系统时间，并将它拼接在了文件名称中以便在有多份仿真结果时能区分每份文件的生成时间。</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lang w:val="en-US" w:eastAsia="zh-CN"/>
        </w:rPr>
      </w:pPr>
      <w:r>
        <w:rPr>
          <w:rFonts w:hint="eastAsia"/>
          <w:sz w:val="24"/>
          <w:szCs w:val="32"/>
          <w:lang w:val="en-US" w:eastAsia="zh-CN"/>
        </w:rPr>
        <w:t>opt.savesimcsv为解析得到的命令参数，默认为True，表示默认生成仿真结果文件，如果不需要可以在输入命令时改为 --savesimcsv False。</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1455420"/>
                <wp:effectExtent l="4445" t="5080" r="19050" b="6350"/>
                <wp:docPr id="35" name="文本框 35"/>
                <wp:cNvGraphicFramePr/>
                <a:graphic xmlns:a="http://schemas.openxmlformats.org/drawingml/2006/main">
                  <a:graphicData uri="http://schemas.microsoft.com/office/word/2010/wordprocessingShape">
                    <wps:wsp>
                      <wps:cNvSpPr txBox="1"/>
                      <wps:spPr>
                        <a:xfrm>
                          <a:off x="1724025" y="8584565"/>
                          <a:ext cx="6186805" cy="1455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date_str</w:t>
                            </w:r>
                            <w:r>
                              <w:rPr>
                                <w:rFonts w:hint="default" w:ascii="Consolas" w:hAnsi="Consolas" w:eastAsia="Consolas" w:cs="Consolas"/>
                                <w:b w:val="0"/>
                                <w:bCs w:val="0"/>
                                <w:color w:val="D4D4D4"/>
                                <w:kern w:val="0"/>
                                <w:sz w:val="21"/>
                                <w:szCs w:val="21"/>
                                <w:shd w:val="clear" w:fill="1E1E1E"/>
                                <w:lang w:val="en-US" w:eastAsia="zh-CN" w:bidi="ar"/>
                              </w:rPr>
                              <w:t xml:space="preserve"> = time.strftime(</w:t>
                            </w:r>
                            <w:r>
                              <w:rPr>
                                <w:rFonts w:hint="default" w:ascii="Consolas" w:hAnsi="Consolas" w:eastAsia="Consolas" w:cs="Consolas"/>
                                <w:b w:val="0"/>
                                <w:bCs w:val="0"/>
                                <w:color w:val="CE9178"/>
                                <w:kern w:val="0"/>
                                <w:sz w:val="21"/>
                                <w:szCs w:val="21"/>
                                <w:shd w:val="clear" w:fill="1E1E1E"/>
                                <w:lang w:val="en-US" w:eastAsia="zh-CN" w:bidi="ar"/>
                              </w:rPr>
                              <w:t>"%m</w:t>
                            </w:r>
                            <w:r>
                              <w:rPr>
                                <w:rFonts w:hint="default" w:ascii="Consolas" w:hAnsi="Consolas" w:eastAsia="Consolas" w:cs="Consolas"/>
                                <w:b w:val="0"/>
                                <w:bCs w:val="0"/>
                                <w:color w:val="569CD6"/>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%H%M%S"</w:t>
                            </w:r>
                            <w:r>
                              <w:rPr>
                                <w:rFonts w:hint="default" w:ascii="Consolas" w:hAnsi="Consolas" w:eastAsia="Consolas" w:cs="Consolas"/>
                                <w:b w:val="0"/>
                                <w:bCs w:val="0"/>
                                <w:color w:val="D4D4D4"/>
                                <w:kern w:val="0"/>
                                <w:sz w:val="21"/>
                                <w:szCs w:val="21"/>
                                <w:shd w:val="clear" w:fill="1E1E1E"/>
                                <w:lang w:val="en-US" w:eastAsia="zh-CN" w:bidi="ar"/>
                              </w:rPr>
                              <w:t>, time.localtime())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opt.savesimcsv:</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将仿真结果写入excel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writer1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pd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ExcelWriter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atc.output_folder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/data_df_simulator_</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date_str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.xlsx'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atc.data_df_simulator.to_excel(</w:t>
                            </w:r>
                            <w:r>
                              <w:rPr>
                                <w:rFonts w:hint="default" w:ascii="Consolas" w:hAnsi="Consolas" w:eastAsia="Consolas" w:cs="Consolas"/>
                                <w:b w:val="0"/>
                                <w:bCs w:val="0"/>
                                <w:color w:val="9CDCFE"/>
                                <w:kern w:val="0"/>
                                <w:sz w:val="21"/>
                                <w:szCs w:val="21"/>
                                <w:shd w:val="clear" w:fill="1E1E1E"/>
                                <w:lang w:val="en-US" w:eastAsia="zh-CN" w:bidi="ar"/>
                              </w:rPr>
                              <w:t>writer1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writer1</w:t>
                            </w:r>
                            <w:r>
                              <w:rPr>
                                <w:rFonts w:hint="default" w:ascii="Consolas" w:hAnsi="Consolas" w:eastAsia="Consolas" w:cs="Consolas"/>
                                <w:b w:val="0"/>
                                <w:bCs w:val="0"/>
                                <w:color w:val="D4D4D4"/>
                                <w:kern w:val="0"/>
                                <w:sz w:val="21"/>
                                <w:szCs w:val="21"/>
                                <w:shd w:val="clear" w:fill="1E1E1E"/>
                                <w:lang w:val="en-US" w:eastAsia="zh-CN" w:bidi="ar"/>
                              </w:rPr>
                              <w:t>.save()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4.6pt;width:487.15pt;" fillcolor="#FFFFFF [3201]" filled="t" stroked="t" coordsize="21600,21600" o:gfxdata="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iMpXtQAAAAFAQAADwAAAAAAAAABACAAAAAiAAAAZHJzL2Rvd25yZXYueG1sUEsBAhQA&#10;FAAAAAgAh07iQJ7Q3dVoAgAAxgQAAA4AAAAAAAAAAQAgAAAAIw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date_str</w:t>
                      </w:r>
                      <w:r>
                        <w:rPr>
                          <w:rFonts w:hint="default" w:ascii="Consolas" w:hAnsi="Consolas" w:eastAsia="Consolas" w:cs="Consolas"/>
                          <w:b w:val="0"/>
                          <w:bCs w:val="0"/>
                          <w:color w:val="D4D4D4"/>
                          <w:kern w:val="0"/>
                          <w:sz w:val="21"/>
                          <w:szCs w:val="21"/>
                          <w:shd w:val="clear" w:fill="1E1E1E"/>
                          <w:lang w:val="en-US" w:eastAsia="zh-CN" w:bidi="ar"/>
                        </w:rPr>
                        <w:t xml:space="preserve"> = time.strftime(</w:t>
                      </w:r>
                      <w:r>
                        <w:rPr>
                          <w:rFonts w:hint="default" w:ascii="Consolas" w:hAnsi="Consolas" w:eastAsia="Consolas" w:cs="Consolas"/>
                          <w:b w:val="0"/>
                          <w:bCs w:val="0"/>
                          <w:color w:val="CE9178"/>
                          <w:kern w:val="0"/>
                          <w:sz w:val="21"/>
                          <w:szCs w:val="21"/>
                          <w:shd w:val="clear" w:fill="1E1E1E"/>
                          <w:lang w:val="en-US" w:eastAsia="zh-CN" w:bidi="ar"/>
                        </w:rPr>
                        <w:t>"%m</w:t>
                      </w:r>
                      <w:r>
                        <w:rPr>
                          <w:rFonts w:hint="default" w:ascii="Consolas" w:hAnsi="Consolas" w:eastAsia="Consolas" w:cs="Consolas"/>
                          <w:b w:val="0"/>
                          <w:bCs w:val="0"/>
                          <w:color w:val="569CD6"/>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%H%M%S"</w:t>
                      </w:r>
                      <w:r>
                        <w:rPr>
                          <w:rFonts w:hint="default" w:ascii="Consolas" w:hAnsi="Consolas" w:eastAsia="Consolas" w:cs="Consolas"/>
                          <w:b w:val="0"/>
                          <w:bCs w:val="0"/>
                          <w:color w:val="D4D4D4"/>
                          <w:kern w:val="0"/>
                          <w:sz w:val="21"/>
                          <w:szCs w:val="21"/>
                          <w:shd w:val="clear" w:fill="1E1E1E"/>
                          <w:lang w:val="en-US" w:eastAsia="zh-CN" w:bidi="ar"/>
                        </w:rPr>
                        <w:t>, time.localtime())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opt.savesimcsv:</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将仿真结果写入excel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writer1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pd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ExcelWriter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atc.output_folder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/data_df_simulator_</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date_str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.xlsx'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atc.data_df_simulator.to_excel(</w:t>
                      </w:r>
                      <w:r>
                        <w:rPr>
                          <w:rFonts w:hint="default" w:ascii="Consolas" w:hAnsi="Consolas" w:eastAsia="Consolas" w:cs="Consolas"/>
                          <w:b w:val="0"/>
                          <w:bCs w:val="0"/>
                          <w:color w:val="9CDCFE"/>
                          <w:kern w:val="0"/>
                          <w:sz w:val="21"/>
                          <w:szCs w:val="21"/>
                          <w:shd w:val="clear" w:fill="1E1E1E"/>
                          <w:lang w:val="en-US" w:eastAsia="zh-CN" w:bidi="ar"/>
                        </w:rPr>
                        <w:t>writer1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writer1</w:t>
                      </w:r>
                      <w:r>
                        <w:rPr>
                          <w:rFonts w:hint="default" w:ascii="Consolas" w:hAnsi="Consolas" w:eastAsia="Consolas" w:cs="Consolas"/>
                          <w:b w:val="0"/>
                          <w:bCs w:val="0"/>
                          <w:color w:val="D4D4D4"/>
                          <w:kern w:val="0"/>
                          <w:sz w:val="21"/>
                          <w:szCs w:val="21"/>
                          <w:shd w:val="clear" w:fill="1E1E1E"/>
                          <w:lang w:val="en-US" w:eastAsia="zh-CN" w:bidi="ar"/>
                        </w:rPr>
                        <w:t>.save()</w:t>
                      </w:r>
                    </w:p>
                    <w:p>
                      <w:pPr>
                        <w:rPr>
                          <w:rFonts w:hint="default"/>
                          <w:lang w:val="en-US" w:eastAsia="zh-CN"/>
                        </w:rPr>
                      </w:pPr>
                    </w:p>
                  </w:txbxContent>
                </v:textbox>
                <w10:wrap type="none"/>
                <w10:anchorlock/>
              </v:shape>
            </w:pict>
          </mc:Fallback>
        </mc:AlternateContent>
      </w:r>
    </w:p>
    <w:p>
      <w:pPr>
        <w:numPr>
          <w:ilvl w:val="0"/>
          <w:numId w:val="1"/>
        </w:numPr>
        <w:outlineLvl w:val="0"/>
        <w:rPr>
          <w:rFonts w:hint="default"/>
          <w:sz w:val="28"/>
          <w:szCs w:val="36"/>
          <w:lang w:val="en-US" w:eastAsia="zh-CN"/>
        </w:rPr>
      </w:pPr>
      <w:bookmarkStart w:id="18" w:name="_Toc15712"/>
      <w:r>
        <w:rPr>
          <w:rFonts w:hint="eastAsia"/>
          <w:sz w:val="28"/>
          <w:szCs w:val="36"/>
          <w:lang w:val="en-US" w:eastAsia="zh-CN"/>
        </w:rPr>
        <w:t>仿真结果对比</w:t>
      </w:r>
      <w:bookmarkEnd w:id="18"/>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类似的，命令参数 --savediffcsv 默认值为True，会自动跟bench文件中的数据进行对比并生成报告。我们通过if条件判断opt.savediffcsv的值，如果为真，则调用diffout()函数进行数据比对。</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845" w:leftChars="0" w:hanging="425" w:firstLineChars="0"/>
        <w:textAlignment w:val="auto"/>
        <w:outlineLvl w:val="1"/>
        <w:rPr>
          <w:rFonts w:hint="default"/>
          <w:sz w:val="24"/>
          <w:szCs w:val="32"/>
          <w:lang w:val="en-US" w:eastAsia="zh-CN"/>
        </w:rPr>
      </w:pPr>
      <w:bookmarkStart w:id="19" w:name="_Toc26713"/>
      <w:r>
        <w:rPr>
          <w:rFonts w:hint="eastAsia"/>
          <w:sz w:val="24"/>
          <w:szCs w:val="32"/>
          <w:lang w:val="en-US" w:eastAsia="zh-CN"/>
        </w:rPr>
        <w:t>diffout()：</w:t>
      </w:r>
      <w:bookmarkEnd w:id="19"/>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lang w:val="en-US" w:eastAsia="zh-CN"/>
        </w:rPr>
      </w:pPr>
      <w:r>
        <w:rPr>
          <w:rFonts w:hint="eastAsia"/>
          <w:sz w:val="24"/>
          <w:szCs w:val="32"/>
          <w:lang w:val="en-US" w:eastAsia="zh-CN"/>
        </w:rPr>
        <w:t>使用for循环，对比每一份网表的仿真结果与bench文件预存的仿真结果。</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lang w:val="en-US" w:eastAsia="zh-CN"/>
        </w:rPr>
      </w:pPr>
      <w:r>
        <w:rPr>
          <w:rFonts w:hint="eastAsia"/>
          <w:sz w:val="24"/>
          <w:szCs w:val="32"/>
          <w:lang w:val="en-US" w:eastAsia="zh-CN"/>
        </w:rPr>
        <w:t>对于每一个case，根据二维矩阵data_df_diff存入的数据，并记录开始和结束时间</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首先判断case是否是base版本或plus版本中预期因器件数仿真失败的case，若是则直接将data_df_diff 中的</w:t>
      </w:r>
      <w:r>
        <w:rPr>
          <w:rFonts w:hint="default"/>
          <w:sz w:val="24"/>
          <w:szCs w:val="32"/>
          <w:lang w:val="en-US" w:eastAsia="zh-CN"/>
        </w:rPr>
        <w:t>”</w:t>
      </w:r>
      <w:r>
        <w:rPr>
          <w:rFonts w:hint="eastAsia"/>
          <w:sz w:val="24"/>
          <w:szCs w:val="32"/>
          <w:lang w:val="en-US" w:eastAsia="zh-CN"/>
        </w:rPr>
        <w:t>outdiff</w:t>
      </w:r>
      <w:r>
        <w:rPr>
          <w:rFonts w:hint="default"/>
          <w:sz w:val="24"/>
          <w:szCs w:val="32"/>
          <w:lang w:val="en-US" w:eastAsia="zh-CN"/>
        </w:rPr>
        <w:t>”</w:t>
      </w:r>
      <w:r>
        <w:rPr>
          <w:rFonts w:hint="eastAsia"/>
          <w:sz w:val="24"/>
          <w:szCs w:val="32"/>
          <w:lang w:val="en-US" w:eastAsia="zh-CN"/>
        </w:rPr>
        <w:t>值复制为</w:t>
      </w:r>
      <w:r>
        <w:rPr>
          <w:rFonts w:hint="default"/>
          <w:sz w:val="24"/>
          <w:szCs w:val="32"/>
          <w:lang w:val="en-US" w:eastAsia="zh-CN"/>
        </w:rPr>
        <w:t>”</w:t>
      </w:r>
      <w:r>
        <w:rPr>
          <w:rFonts w:hint="eastAsia"/>
          <w:sz w:val="24"/>
          <w:szCs w:val="32"/>
          <w:lang w:val="en-US" w:eastAsia="zh-CN"/>
        </w:rPr>
        <w:t>PASS</w:t>
      </w:r>
      <w:r>
        <w:rPr>
          <w:rFonts w:hint="default"/>
          <w:sz w:val="24"/>
          <w:szCs w:val="32"/>
          <w:lang w:val="en-US" w:eastAsia="zh-CN"/>
        </w:rPr>
        <w:t>”</w:t>
      </w:r>
      <w:r>
        <w:rPr>
          <w:rFonts w:hint="eastAsia"/>
          <w:sz w:val="24"/>
          <w:szCs w:val="32"/>
          <w:lang w:val="en-US" w:eastAsia="zh-CN"/>
        </w:rPr>
        <w:t>并跳过数据对比</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3046095"/>
                <wp:effectExtent l="4445" t="5080" r="19050" b="15875"/>
                <wp:docPr id="36" name="文本框 36"/>
                <wp:cNvGraphicFramePr/>
                <a:graphic xmlns:a="http://schemas.openxmlformats.org/drawingml/2006/main">
                  <a:graphicData uri="http://schemas.microsoft.com/office/word/2010/wordprocessingShape">
                    <wps:wsp>
                      <wps:cNvSpPr txBox="1"/>
                      <wps:spPr>
                        <a:xfrm>
                          <a:off x="1724025" y="8584565"/>
                          <a:ext cx="6186805" cy="30460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diffout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 xml:space="preserve"> = time.time()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.getCaseIndex(</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.case_limit[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].SimulatorStat: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"outdiff"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].SimulatorStat: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"outdiff"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sz w:val="24"/>
                                <w:szCs w:val="32"/>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pass</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39.85pt;width:487.15pt;" fillcolor="#FFFFFF [3201]" filled="t" stroked="t" coordsize="21600,21600" o:gfxdata="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mXNxn9QAAAAFAQAADwAAAAAAAAABACAAAAAiAAAAZHJzL2Rvd25yZXYueG1sUEsBAhQA&#10;FAAAAAgAh07iQDk35I1oAgAAxgQAAA4AAAAAAAAAAQAgAAAAIw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diffout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.spfile_Num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 xml:space="preserve"> = time.time()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.getCaseIndex(</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.case_limit[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].SimulatorStat: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"outdiff"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.version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].SimulatorStat: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"plus"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"outdiff"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sz w:val="24"/>
                          <w:szCs w:val="32"/>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pass</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然后判断一下仿真结果是否为真并且out文件是否实际存在于路径中。</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205220" cy="542925"/>
                <wp:effectExtent l="4445" t="4445" r="19685" b="5080"/>
                <wp:docPr id="21" name="文本框 21"/>
                <wp:cNvGraphicFramePr/>
                <a:graphic xmlns:a="http://schemas.openxmlformats.org/drawingml/2006/main">
                  <a:graphicData uri="http://schemas.microsoft.com/office/word/2010/wordprocessingShape">
                    <wps:wsp>
                      <wps:cNvSpPr txBox="1"/>
                      <wps:spPr>
                        <a:xfrm>
                          <a:off x="1724025" y="8584565"/>
                          <a:ext cx="6205220" cy="542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.data_df_diff.loc[netId].SimulatorStat &amp; os.path.exists(</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.data_df_diff.loc[netId].outFile):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2.75pt;width:488.6pt;" fillcolor="#FFFFFF [3201]" filled="t" stroked="t" coordsize="21600,21600" o:gfxdata="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1tFK21AAAAAQBAAAPAAAAAAAAAAEAIAAAACIAAABkcnMvZG93bnJldi54bWxQSwECFAAUAAAA&#10;CACHTuJAz0CEyWQCAADFBAAADgAAAAAAAAABACAAAAAjAQAAZHJzL2Uyb0RvYy54bWxQSwUGAAAA&#10;AAYABgBZAQAA+Q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.data_df_diff.loc[netId].SimulatorStat &amp; os.path.exists(</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.data_df_diff.loc[netId].outFile):</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上述条件满足后，我们先取值并赋值给变量，以便后续对比操作：</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224270" cy="704850"/>
                <wp:effectExtent l="4445" t="4445" r="19685" b="14605"/>
                <wp:docPr id="22" name="文本框 22"/>
                <wp:cNvGraphicFramePr/>
                <a:graphic xmlns:a="http://schemas.openxmlformats.org/drawingml/2006/main">
                  <a:graphicData uri="http://schemas.microsoft.com/office/word/2010/wordprocessingShape">
                    <wps:wsp>
                      <wps:cNvSpPr txBox="1"/>
                      <wps:spPr>
                        <a:xfrm>
                          <a:off x="1724025" y="8584565"/>
                          <a:ext cx="6224270" cy="704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.data_df_diff.loc[netId].outFile</w:t>
                            </w:r>
                            <w:r>
                              <w:rPr>
                                <w:rFonts w:hint="eastAsia" w:ascii="Consolas" w:hAnsi="Consolas" w:eastAsia="Consolas" w:cs="Consolas"/>
                                <w:b w:val="0"/>
                                <w:bCs w:val="0"/>
                                <w:color w:val="D4D4D4"/>
                                <w:kern w:val="0"/>
                                <w:sz w:val="21"/>
                                <w:szCs w:val="21"/>
                                <w:shd w:val="clear" w:fill="1E1E1E"/>
                                <w:lang w:val="en-US" w:eastAsia="zh-CN" w:bidi="ar"/>
                              </w:rPr>
                              <w:t xml:space="preserve"> #仿真生成的out文件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bench文件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.data_df_diff.loc[netId].RefoutFile</w:t>
                            </w:r>
                            <w:r>
                              <w:rPr>
                                <w:rFonts w:hint="eastAsia" w:ascii="Consolas" w:hAnsi="Consolas" w:eastAsia="Consolas" w:cs="Consolas"/>
                                <w:b w:val="0"/>
                                <w:bCs w:val="0"/>
                                <w:color w:val="D4D4D4"/>
                                <w:kern w:val="0"/>
                                <w:sz w:val="21"/>
                                <w:szCs w:val="21"/>
                                <w:shd w:val="clear" w:fill="1E1E1E"/>
                                <w:lang w:val="en-US" w:eastAsia="zh-CN" w:bidi="ar"/>
                              </w:rPr>
                              <w:t xml:space="preserve"> #bench中的golden out 文件</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5.5pt;width:490.1pt;" fillcolor="#FFFFFF [3201]" filled="t" stroked="t" coordsize="21600,21600" o:gfxdata="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P0ry7SAAAABQEAAA8AAAAAAAAAAQAgAAAAIgAAAGRycy9kb3ducmV2LnhtbFBLAQIUABQAAAAI&#10;AIdO4kA2xtXWZQIAAMUEAAAOAAAAAAAAAAEAIAAAACEBAABkcnMvZTJvRG9jLnhtbFBLBQYAAAAA&#10;BgAGAFkBAAD4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.data_df_diff.loc[netId].outFile</w:t>
                      </w:r>
                      <w:r>
                        <w:rPr>
                          <w:rFonts w:hint="eastAsia" w:ascii="Consolas" w:hAnsi="Consolas" w:eastAsia="Consolas" w:cs="Consolas"/>
                          <w:b w:val="0"/>
                          <w:bCs w:val="0"/>
                          <w:color w:val="D4D4D4"/>
                          <w:kern w:val="0"/>
                          <w:sz w:val="21"/>
                          <w:szCs w:val="21"/>
                          <w:shd w:val="clear" w:fill="1E1E1E"/>
                          <w:lang w:val="en-US" w:eastAsia="zh-CN" w:bidi="ar"/>
                        </w:rPr>
                        <w:t xml:space="preserve"> #仿真生成的out文件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bench文件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.data_df_diff.loc[netId].RefoutFile</w:t>
                      </w:r>
                      <w:r>
                        <w:rPr>
                          <w:rFonts w:hint="eastAsia" w:ascii="Consolas" w:hAnsi="Consolas" w:eastAsia="Consolas" w:cs="Consolas"/>
                          <w:b w:val="0"/>
                          <w:bCs w:val="0"/>
                          <w:color w:val="D4D4D4"/>
                          <w:kern w:val="0"/>
                          <w:sz w:val="21"/>
                          <w:szCs w:val="21"/>
                          <w:shd w:val="clear" w:fill="1E1E1E"/>
                          <w:lang w:val="en-US" w:eastAsia="zh-CN" w:bidi="ar"/>
                        </w:rPr>
                        <w:t xml:space="preserve"> #bench中的golden out 文件</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初始化变量，用于存储对比结果：</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215380" cy="509905"/>
                <wp:effectExtent l="4445" t="4445" r="9525" b="19050"/>
                <wp:docPr id="23" name="文本框 23"/>
                <wp:cNvGraphicFramePr/>
                <a:graphic xmlns:a="http://schemas.openxmlformats.org/drawingml/2006/main">
                  <a:graphicData uri="http://schemas.microsoft.com/office/word/2010/wordprocessingShape">
                    <wps:wsp>
                      <wps:cNvSpPr txBox="1"/>
                      <wps:spPr>
                        <a:xfrm>
                          <a:off x="1724025" y="8584565"/>
                          <a:ext cx="6215380" cy="509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com_result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0.15pt;width:489.4pt;" fillcolor="#FFFFFF [3201]" filled="t" stroked="t" coordsize="21600,21600" o:gfxdata="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qUOBbSAAAABAEAAA8AAAAAAAAAAQAgAAAAIgAAAGRycy9kb3ducmV2LnhtbFBLAQIUABQA&#10;AAAIAIdO4kD5j8GuaAIAAMUEAAAOAAAAAAAAAAEAIAAAACEBAABkcnMvZTJvRG9jLnhtbFBLBQYA&#10;AAAABgAGAFkBAAD7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com_result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判断需要对比的两份out文件是否实际存在于路径中：</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215380" cy="316230"/>
                <wp:effectExtent l="4445" t="4445" r="9525" b="22225"/>
                <wp:docPr id="24" name="文本框 24"/>
                <wp:cNvGraphicFramePr/>
                <a:graphic xmlns:a="http://schemas.openxmlformats.org/drawingml/2006/main">
                  <a:graphicData uri="http://schemas.microsoft.com/office/word/2010/wordprocessingShape">
                    <wps:wsp>
                      <wps:cNvSpPr txBox="1"/>
                      <wps:spPr>
                        <a:xfrm>
                          <a:off x="1724025" y="8584565"/>
                          <a:ext cx="6215380" cy="3162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exists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exists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4.9pt;width:489.4pt;" fillcolor="#FFFFFF [3201]" filled="t" stroked="t" coordsize="21600,21600" o:gfxdata="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f73hz0wAAAAQBAAAPAAAAAAAAAAEAIAAAACIAAABkcnMvZG93bnJldi54bWxQSwECFAAU&#10;AAAACACHTuJA0ymGk2gCAADF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exists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os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exists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ref_file</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调用outfile_parser(file_name) 函数（10.2节详细描述该函数）解析out文件，并获得分析类型对应节点的字典和分析类型名称的集合：</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225540" cy="541655"/>
                <wp:effectExtent l="4445" t="4445" r="18415" b="6350"/>
                <wp:docPr id="25" name="文本框 25"/>
                <wp:cNvGraphicFramePr/>
                <a:graphic xmlns:a="http://schemas.openxmlformats.org/drawingml/2006/main">
                  <a:graphicData uri="http://schemas.microsoft.com/office/word/2010/wordprocessingShape">
                    <wps:wsp>
                      <wps:cNvSpPr txBox="1"/>
                      <wps:spPr>
                        <a:xfrm>
                          <a:off x="1724025" y="8584565"/>
                          <a:ext cx="6225540" cy="541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results_1_dict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plotname_arr1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.outfile_parser(outfile)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results_2_dict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plotname_arr2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.outfile_parser(ref_file)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2.65pt;width:490.2pt;" fillcolor="#FFFFFF [3201]" filled="t" stroked="t" coordsize="21600,21600" o:gfxdata="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t3WTP0wAAAAQBAAAPAAAAAAAAAAEAIAAAACIAAABkcnMvZG93bnJldi54bWxQSwECFAAUAAAA&#10;CACHTuJAwfedW2UCAADFBAAADgAAAAAAAAABACAAAAAiAQAAZHJzL2Uyb0RvYy54bWxQSwUGAAAA&#10;AAYABgBZAQAA+Q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results_1_dict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plotname_arr1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.outfile_parser(outfile)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results_2_dict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plotname_arr2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.outfile_parser(ref_file)</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调用calc_error(index, outfile_result, ref_file_result) 函数（10.3节详细描述该函数）计算误差并将结果赋值给compare和com_result：</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58865" cy="323850"/>
                <wp:effectExtent l="4445" t="5080" r="8890" b="13970"/>
                <wp:docPr id="26" name="文本框 26"/>
                <wp:cNvGraphicFramePr/>
                <a:graphic xmlns:a="http://schemas.openxmlformats.org/drawingml/2006/main">
                  <a:graphicData uri="http://schemas.microsoft.com/office/word/2010/wordprocessingShape">
                    <wps:wsp>
                      <wps:cNvSpPr txBox="1"/>
                      <wps:spPr>
                        <a:xfrm>
                          <a:off x="1724025" y="8584565"/>
                          <a:ext cx="6158865"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com_result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calc_error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results_1_dict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results_2_dict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5pt;width:484.95pt;" fillcolor="#FFFFFF [3201]" filled="t" stroked="t" coordsize="21600,21600" o:gfxdata="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6Y5nTSAAAABAEAAA8AAAAAAAAAAQAgAAAAIgAAAGRycy9kb3ducmV2LnhtbFBLAQIUABQAAAAI&#10;AIdO4kDAde/AZQIAAMUEAAAOAAAAAAAAAAEAIAAAACEBAABkcnMvZTJvRG9jLnhtbFBLBQYAAAAA&#10;BgAGAFkBAAD4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com_result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calc_error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netId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results_1_dict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results_2_dict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如果 --savefig 参数指定了保存图片（default = True），则调用save_plot() 函数（10.4节详细描述该函数）进行画图：</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30290" cy="509270"/>
                <wp:effectExtent l="4445" t="4445" r="18415" b="19685"/>
                <wp:docPr id="27" name="文本框 27"/>
                <wp:cNvGraphicFramePr/>
                <a:graphic xmlns:a="http://schemas.openxmlformats.org/drawingml/2006/main">
                  <a:graphicData uri="http://schemas.microsoft.com/office/word/2010/wordprocessingShape">
                    <wps:wsp>
                      <wps:cNvSpPr txBox="1"/>
                      <wps:spPr>
                        <a:xfrm>
                          <a:off x="1724025" y="8584565"/>
                          <a:ext cx="6130290" cy="509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opt.savefig: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.save_plot(netId, results_1_dict, results_2_dict, compare)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0.1pt;width:482.7pt;" fillcolor="#FFFFFF [3201]" filled="t" stroked="t" coordsize="21600,21600" o:gfxdata="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4kdML0wAAAAQBAAAPAAAAAAAAAAEAIAAAACIAAABkcnMvZG93bnJldi54bWxQSwECFAAU&#10;AAAACACHTuJAxkPCSmgCAADF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opt.savefig: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.save_plot(netId, results_1_dict, results_2_dict, compare)</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default"/>
          <w:sz w:val="24"/>
          <w:szCs w:val="32"/>
          <w:lang w:val="en-US" w:eastAsia="zh-CN"/>
        </w:rPr>
      </w:pPr>
      <w:r>
        <w:rPr>
          <w:rFonts w:hint="eastAsia"/>
          <w:sz w:val="24"/>
          <w:szCs w:val="32"/>
          <w:lang w:val="en-US" w:eastAsia="zh-CN"/>
        </w:rPr>
        <w:t>将上面记录下来的plotname_arr1放入set，删除重复数据，并存成list数据结构赋值给AnalysisTypes：</w:t>
      </w:r>
    </w:p>
    <w:p>
      <w:pPr>
        <w:bidi w:val="0"/>
        <w:jc w:val="both"/>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10605" cy="327660"/>
                <wp:effectExtent l="4445" t="4445" r="19050" b="10795"/>
                <wp:docPr id="28" name="文本框 28"/>
                <wp:cNvGraphicFramePr/>
                <a:graphic xmlns:a="http://schemas.openxmlformats.org/drawingml/2006/main">
                  <a:graphicData uri="http://schemas.microsoft.com/office/word/2010/wordprocessingShape">
                    <wps:wsp>
                      <wps:cNvSpPr txBox="1"/>
                      <wps:spPr>
                        <a:xfrm>
                          <a:off x="1724025" y="8584565"/>
                          <a:ext cx="6110605" cy="327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AnalysisTypes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plotname_arr1</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8pt;width:481.15pt;" fillcolor="#FFFFFF [3201]" filled="t" stroked="t" coordsize="21600,21600" o:gfxdata="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qc0fnTAAAABAEAAA8AAAAAAAAAAQAgAAAAIgAAAGRycy9kb3ducmV2LnhtbFBLAQIUABQA&#10;AAAIAIdO4kCiqmUdZwIAAMUEAAAOAAAAAAAAAAEAIAAAACIBAABkcnMvZTJvRG9jLnhtbFBLBQYA&#10;AAAABgAGAFkBAAD7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AnalysisTypes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plotname_arr1</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将上述结果更新至二维矩阵data_df_diff以便导出成excel：</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01715" cy="747395"/>
                <wp:effectExtent l="4445" t="4445" r="8890" b="10160"/>
                <wp:docPr id="29" name="文本框 29"/>
                <wp:cNvGraphicFramePr/>
                <a:graphic xmlns:a="http://schemas.openxmlformats.org/drawingml/2006/main">
                  <a:graphicData uri="http://schemas.microsoft.com/office/word/2010/wordprocessingShape">
                    <wps:wsp>
                      <wps:cNvSpPr txBox="1"/>
                      <wps:spPr>
                        <a:xfrm>
                          <a:off x="1724025" y="8584565"/>
                          <a:ext cx="6101715" cy="747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.data_df_diff.loc[netId, </w:t>
                            </w:r>
                            <w:r>
                              <w:rPr>
                                <w:rFonts w:hint="default" w:ascii="Consolas" w:hAnsi="Consolas" w:eastAsia="Consolas" w:cs="Consolas"/>
                                <w:b w:val="0"/>
                                <w:bCs w:val="0"/>
                                <w:color w:val="CE9178"/>
                                <w:kern w:val="0"/>
                                <w:sz w:val="21"/>
                                <w:szCs w:val="21"/>
                                <w:shd w:val="clear" w:fill="1E1E1E"/>
                                <w:lang w:val="en-US" w:eastAsia="zh-CN" w:bidi="ar"/>
                              </w:rPr>
                              <w:t>"AnalysisType"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(AnalysisTypes)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.data_df_diff.loc[netId, </w:t>
                            </w:r>
                            <w:r>
                              <w:rPr>
                                <w:rFonts w:hint="default" w:ascii="Consolas" w:hAnsi="Consolas" w:eastAsia="Consolas" w:cs="Consolas"/>
                                <w:b w:val="0"/>
                                <w:bCs w:val="0"/>
                                <w:color w:val="CE9178"/>
                                <w:kern w:val="0"/>
                                <w:sz w:val="21"/>
                                <w:szCs w:val="21"/>
                                <w:shd w:val="clear" w:fill="1E1E1E"/>
                                <w:lang w:val="en-US" w:eastAsia="zh-CN" w:bidi="ar"/>
                              </w:rPr>
                              <w:t>"outdiff"</w:t>
                            </w:r>
                            <w:r>
                              <w:rPr>
                                <w:rFonts w:hint="default" w:ascii="Consolas" w:hAnsi="Consolas" w:eastAsia="Consolas" w:cs="Consolas"/>
                                <w:b w:val="0"/>
                                <w:bCs w:val="0"/>
                                <w:color w:val="D4D4D4"/>
                                <w:kern w:val="0"/>
                                <w:sz w:val="21"/>
                                <w:szCs w:val="21"/>
                                <w:shd w:val="clear" w:fill="1E1E1E"/>
                                <w:lang w:val="en-US" w:eastAsia="zh-CN" w:bidi="ar"/>
                              </w:rPr>
                              <w:t>] = compare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.data_df_diff.loc[netId, </w:t>
                            </w:r>
                            <w:r>
                              <w:rPr>
                                <w:rFonts w:hint="default" w:ascii="Consolas" w:hAnsi="Consolas" w:eastAsia="Consolas" w:cs="Consolas"/>
                                <w:b w:val="0"/>
                                <w:bCs w:val="0"/>
                                <w:color w:val="CE9178"/>
                                <w:kern w:val="0"/>
                                <w:sz w:val="21"/>
                                <w:szCs w:val="21"/>
                                <w:shd w:val="clear" w:fill="1E1E1E"/>
                                <w:lang w:val="en-US" w:eastAsia="zh-CN" w:bidi="ar"/>
                              </w:rPr>
                              <w:t>"outdiffdetail"</w:t>
                            </w:r>
                            <w:r>
                              <w:rPr>
                                <w:rFonts w:hint="default" w:ascii="Consolas" w:hAnsi="Consolas" w:eastAsia="Consolas" w:cs="Consolas"/>
                                <w:b w:val="0"/>
                                <w:bCs w:val="0"/>
                                <w:color w:val="D4D4D4"/>
                                <w:kern w:val="0"/>
                                <w:sz w:val="21"/>
                                <w:szCs w:val="21"/>
                                <w:shd w:val="clear" w:fill="1E1E1E"/>
                                <w:lang w:val="en-US" w:eastAsia="zh-CN" w:bidi="ar"/>
                              </w:rPr>
                              <w:t>] = com_result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8.85pt;width:480.45pt;" fillcolor="#FFFFFF [3201]" filled="t" stroked="t" coordsize="21600,21600" o:gfxdata="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zWfde0wAAAAUBAAAPAAAAAAAAAAEAIAAAACIAAABkcnMvZG93bnJldi54bWxQSwECFAAU&#10;AAAACACHTuJAunAcdmgCAADF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.data_df_diff.loc[netId, </w:t>
                      </w:r>
                      <w:r>
                        <w:rPr>
                          <w:rFonts w:hint="default" w:ascii="Consolas" w:hAnsi="Consolas" w:eastAsia="Consolas" w:cs="Consolas"/>
                          <w:b w:val="0"/>
                          <w:bCs w:val="0"/>
                          <w:color w:val="CE9178"/>
                          <w:kern w:val="0"/>
                          <w:sz w:val="21"/>
                          <w:szCs w:val="21"/>
                          <w:shd w:val="clear" w:fill="1E1E1E"/>
                          <w:lang w:val="en-US" w:eastAsia="zh-CN" w:bidi="ar"/>
                        </w:rPr>
                        <w:t>"AnalysisType"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(AnalysisTypes)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.data_df_diff.loc[netId, </w:t>
                      </w:r>
                      <w:r>
                        <w:rPr>
                          <w:rFonts w:hint="default" w:ascii="Consolas" w:hAnsi="Consolas" w:eastAsia="Consolas" w:cs="Consolas"/>
                          <w:b w:val="0"/>
                          <w:bCs w:val="0"/>
                          <w:color w:val="CE9178"/>
                          <w:kern w:val="0"/>
                          <w:sz w:val="21"/>
                          <w:szCs w:val="21"/>
                          <w:shd w:val="clear" w:fill="1E1E1E"/>
                          <w:lang w:val="en-US" w:eastAsia="zh-CN" w:bidi="ar"/>
                        </w:rPr>
                        <w:t>"outdiff"</w:t>
                      </w:r>
                      <w:r>
                        <w:rPr>
                          <w:rFonts w:hint="default" w:ascii="Consolas" w:hAnsi="Consolas" w:eastAsia="Consolas" w:cs="Consolas"/>
                          <w:b w:val="0"/>
                          <w:bCs w:val="0"/>
                          <w:color w:val="D4D4D4"/>
                          <w:kern w:val="0"/>
                          <w:sz w:val="21"/>
                          <w:szCs w:val="21"/>
                          <w:shd w:val="clear" w:fill="1E1E1E"/>
                          <w:lang w:val="en-US" w:eastAsia="zh-CN" w:bidi="ar"/>
                        </w:rPr>
                        <w:t>] = compare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.data_df_diff.loc[netId, </w:t>
                      </w:r>
                      <w:r>
                        <w:rPr>
                          <w:rFonts w:hint="default" w:ascii="Consolas" w:hAnsi="Consolas" w:eastAsia="Consolas" w:cs="Consolas"/>
                          <w:b w:val="0"/>
                          <w:bCs w:val="0"/>
                          <w:color w:val="CE9178"/>
                          <w:kern w:val="0"/>
                          <w:sz w:val="21"/>
                          <w:szCs w:val="21"/>
                          <w:shd w:val="clear" w:fill="1E1E1E"/>
                          <w:lang w:val="en-US" w:eastAsia="zh-CN" w:bidi="ar"/>
                        </w:rPr>
                        <w:t>"outdiffdetail"</w:t>
                      </w:r>
                      <w:r>
                        <w:rPr>
                          <w:rFonts w:hint="default" w:ascii="Consolas" w:hAnsi="Consolas" w:eastAsia="Consolas" w:cs="Consolas"/>
                          <w:b w:val="0"/>
                          <w:bCs w:val="0"/>
                          <w:color w:val="D4D4D4"/>
                          <w:kern w:val="0"/>
                          <w:sz w:val="21"/>
                          <w:szCs w:val="21"/>
                          <w:shd w:val="clear" w:fill="1E1E1E"/>
                          <w:lang w:val="en-US" w:eastAsia="zh-CN" w:bidi="ar"/>
                        </w:rPr>
                        <w:t>] = com_result</w:t>
                      </w:r>
                    </w:p>
                    <w:p>
                      <w:pPr>
                        <w:rPr>
                          <w:rFonts w:hint="default"/>
                          <w:lang w:val="en-US" w:eastAsia="zh-CN"/>
                        </w:rPr>
                      </w:pPr>
                    </w:p>
                  </w:txbxContent>
                </v:textbox>
                <w10:wrap type="none"/>
                <w10:anchorlock/>
              </v:shape>
            </w:pict>
          </mc:Fallback>
        </mc:AlternateContent>
      </w:r>
    </w:p>
    <w:p>
      <w:pPr>
        <w:ind w:firstLine="420" w:firstLineChars="0"/>
        <w:jc w:val="left"/>
        <w:rPr>
          <w:rFonts w:hint="default"/>
          <w:sz w:val="24"/>
          <w:szCs w:val="32"/>
          <w:lang w:val="en-US" w:eastAsia="zh-CN"/>
        </w:rPr>
      </w:pPr>
      <w:r>
        <w:rPr>
          <w:rFonts w:hint="eastAsia"/>
          <w:sz w:val="24"/>
          <w:szCs w:val="32"/>
          <w:lang w:val="en-US" w:eastAsia="zh-CN"/>
        </w:rPr>
        <w:t>记录对比时间到data_df_diff中，并打印出来</w:t>
      </w:r>
    </w:p>
    <w:p>
      <w:pPr>
        <w:jc w:val="left"/>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20130" cy="984885"/>
                <wp:effectExtent l="5080" t="4445" r="8890" b="20320"/>
                <wp:docPr id="5" name="文本框 5"/>
                <wp:cNvGraphicFramePr/>
                <a:graphic xmlns:a="http://schemas.openxmlformats.org/drawingml/2006/main">
                  <a:graphicData uri="http://schemas.microsoft.com/office/word/2010/wordprocessingShape">
                    <wps:wsp>
                      <wps:cNvSpPr txBox="1"/>
                      <wps:spPr>
                        <a:xfrm>
                          <a:off x="1724025" y="8584565"/>
                          <a:ext cx="6120130" cy="984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cost</w:t>
                            </w:r>
                            <w:r>
                              <w:rPr>
                                <w:rFonts w:hint="default" w:ascii="Consolas" w:hAnsi="Consolas" w:eastAsia="Consolas" w:cs="Consolas"/>
                                <w:b w:val="0"/>
                                <w:bCs w:val="0"/>
                                <w:color w:val="D4D4D4"/>
                                <w:kern w:val="0"/>
                                <w:sz w:val="21"/>
                                <w:szCs w:val="21"/>
                                <w:shd w:val="clear" w:fill="1E1E1E"/>
                                <w:lang w:val="en-US" w:eastAsia="zh-CN" w:bidi="ar"/>
                              </w:rPr>
                              <w:t xml:space="preserve"> = end-start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9CDCFE"/>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.data_df_diff.loc[netId, </w:t>
                            </w:r>
                            <w:r>
                              <w:rPr>
                                <w:rFonts w:hint="default" w:ascii="Consolas" w:hAnsi="Consolas" w:eastAsia="Consolas" w:cs="Consolas"/>
                                <w:b w:val="0"/>
                                <w:bCs w:val="0"/>
                                <w:color w:val="CE9178"/>
                                <w:kern w:val="0"/>
                                <w:sz w:val="21"/>
                                <w:szCs w:val="21"/>
                                <w:shd w:val="clear" w:fill="1E1E1E"/>
                                <w:lang w:val="en-US" w:eastAsia="zh-CN" w:bidi="ar"/>
                              </w:rPr>
                              <w:t>"outdiffCost"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cost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"""INFO: case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caseindex</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startTime: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start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endTime: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end</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diffCost: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cost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9CDCFE"/>
                                <w:kern w:val="0"/>
                                <w:sz w:val="21"/>
                                <w:szCs w:val="21"/>
                                <w:shd w:val="clear" w:fill="1E1E1E"/>
                                <w:lang w:val="en-US" w:eastAsia="zh-CN" w:bidi="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7.55pt;width:481.9pt;" fillcolor="#FFFFFF [3201]" filled="t" stroked="t" coordsize="21600,21600" o:gfxdata="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mtqG/0wAAAAUBAAAPAAAAAAAAAAEAIAAAACIAAABkcnMvZG93bnJldi54bWxQSwECFAAUAAAA&#10;CACHTuJAXzaXC2UCAADDBAAADgAAAAAAAAABACAAAAAiAQAAZHJzL2Uyb0RvYy54bWxQSwUGAAAA&#10;AAYABgBZAQAA+Q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cost</w:t>
                      </w:r>
                      <w:r>
                        <w:rPr>
                          <w:rFonts w:hint="default" w:ascii="Consolas" w:hAnsi="Consolas" w:eastAsia="Consolas" w:cs="Consolas"/>
                          <w:b w:val="0"/>
                          <w:bCs w:val="0"/>
                          <w:color w:val="D4D4D4"/>
                          <w:kern w:val="0"/>
                          <w:sz w:val="21"/>
                          <w:szCs w:val="21"/>
                          <w:shd w:val="clear" w:fill="1E1E1E"/>
                          <w:lang w:val="en-US" w:eastAsia="zh-CN" w:bidi="ar"/>
                        </w:rPr>
                        <w:t xml:space="preserve"> = end-start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9CDCFE"/>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.data_df_diff.loc[netId, </w:t>
                      </w:r>
                      <w:r>
                        <w:rPr>
                          <w:rFonts w:hint="default" w:ascii="Consolas" w:hAnsi="Consolas" w:eastAsia="Consolas" w:cs="Consolas"/>
                          <w:b w:val="0"/>
                          <w:bCs w:val="0"/>
                          <w:color w:val="CE9178"/>
                          <w:kern w:val="0"/>
                          <w:sz w:val="21"/>
                          <w:szCs w:val="21"/>
                          <w:shd w:val="clear" w:fill="1E1E1E"/>
                          <w:lang w:val="en-US" w:eastAsia="zh-CN" w:bidi="ar"/>
                        </w:rPr>
                        <w:t>"outdiffCost"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cost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"""INFO: case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caseindex</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startTime: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start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endTime: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end</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    diffCost: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cost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9CDCFE"/>
                          <w:kern w:val="0"/>
                          <w:sz w:val="21"/>
                          <w:szCs w:val="21"/>
                          <w:shd w:val="clear" w:fill="1E1E1E"/>
                          <w:lang w:val="en-US" w:eastAsia="zh-CN" w:bidi="ar"/>
                        </w:rPr>
                      </w:pPr>
                    </w:p>
                  </w:txbxContent>
                </v:textbox>
                <w10:wrap type="none"/>
                <w10:anchorlock/>
              </v:shape>
            </w:pict>
          </mc:Fallback>
        </mc:AlternateContent>
      </w:r>
    </w:p>
    <w:p>
      <w:pPr>
        <w:keepNext w:val="0"/>
        <w:keepLines w:val="0"/>
        <w:pageBreakBefore w:val="0"/>
        <w:widowControl w:val="0"/>
        <w:numPr>
          <w:ilvl w:val="0"/>
          <w:numId w:val="6"/>
        </w:numPr>
        <w:kinsoku/>
        <w:wordWrap/>
        <w:overflowPunct/>
        <w:topLinePunct w:val="0"/>
        <w:autoSpaceDE/>
        <w:autoSpaceDN/>
        <w:bidi w:val="0"/>
        <w:adjustRightInd/>
        <w:snapToGrid/>
        <w:ind w:left="845" w:leftChars="0" w:hanging="425" w:firstLineChars="0"/>
        <w:textAlignment w:val="auto"/>
        <w:outlineLvl w:val="1"/>
        <w:rPr>
          <w:rFonts w:hint="eastAsia"/>
          <w:sz w:val="24"/>
          <w:szCs w:val="32"/>
          <w:lang w:val="en-US" w:eastAsia="zh-CN"/>
        </w:rPr>
      </w:pPr>
      <w:bookmarkStart w:id="20" w:name="_Toc7632"/>
      <w:r>
        <w:rPr>
          <w:rFonts w:hint="eastAsia"/>
          <w:sz w:val="24"/>
          <w:szCs w:val="32"/>
          <w:lang w:val="en-US" w:eastAsia="zh-CN"/>
        </w:rPr>
        <w:t>outfile_parser(file_name)：</w:t>
      </w:r>
      <w:bookmarkEnd w:id="20"/>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lang w:val="en-US" w:eastAsia="zh-CN"/>
        </w:rPr>
      </w:pPr>
      <w:r>
        <w:rPr>
          <w:rFonts w:hint="eastAsia"/>
          <w:sz w:val="24"/>
          <w:szCs w:val="32"/>
          <w:lang w:val="en-US" w:eastAsia="zh-CN"/>
        </w:rPr>
        <w:t xml:space="preserve">用 </w:t>
      </w:r>
      <w:r>
        <w:rPr>
          <w:rFonts w:hint="default"/>
          <w:sz w:val="24"/>
          <w:szCs w:val="32"/>
          <w:lang w:val="en-US" w:eastAsia="zh-CN"/>
        </w:rPr>
        <w:t>'latin-1'</w:t>
      </w:r>
      <w:r>
        <w:rPr>
          <w:rFonts w:hint="eastAsia"/>
          <w:sz w:val="24"/>
          <w:szCs w:val="32"/>
          <w:lang w:val="en-US" w:eastAsia="zh-CN"/>
        </w:rPr>
        <w:t xml:space="preserve"> 编码方式打开传入的文件，并通过python中readlines() 方法读取整个文件并返回列表，一行为一个元素。</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01715" cy="505460"/>
                <wp:effectExtent l="4445" t="4445" r="8890" b="23495"/>
                <wp:docPr id="30" name="文本框 30"/>
                <wp:cNvGraphicFramePr/>
                <a:graphic xmlns:a="http://schemas.openxmlformats.org/drawingml/2006/main">
                  <a:graphicData uri="http://schemas.microsoft.com/office/word/2010/wordprocessingShape">
                    <wps:wsp>
                      <wps:cNvSpPr txBox="1"/>
                      <wps:spPr>
                        <a:xfrm>
                          <a:off x="1724025" y="8584565"/>
                          <a:ext cx="6101715" cy="505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fo</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file_name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encoding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'latin-1'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output_file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ind w:leftChars="100"/>
                              <w:jc w:val="left"/>
                              <w:rPr>
                                <w:rFonts w:hint="default"/>
                                <w:sz w:val="24"/>
                                <w:szCs w:val="3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9.8pt;width:480.45pt;" fillcolor="#FFFFFF [3201]" filled="t" stroked="t" coordsize="21600,21600" o:gfxdata="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51E/nNMAAAAEAQAADwAAAAAAAAABACAAAAAiAAAAZHJzL2Rvd25yZXYueG1sUEsBAhQAFAAA&#10;AAgAh07iQCjqrRBmAgAAxQQAAA4AAAAAAAAAAQAgAAAAIgEAAGRycy9lMm9Eb2MueG1sUEsFBgAA&#10;AAAGAAYAWQEAAPo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fo</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file_name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encoding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'latin-1'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output_file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fo</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readlines</w:t>
                      </w:r>
                      <w:r>
                        <w:rPr>
                          <w:rFonts w:hint="default" w:ascii="Consolas" w:hAnsi="Consolas" w:eastAsia="Consolas" w:cs="Consolas"/>
                          <w:b w:val="0"/>
                          <w:bCs w:val="0"/>
                          <w:color w:val="D4D4D4"/>
                          <w:kern w:val="0"/>
                          <w:sz w:val="21"/>
                          <w:szCs w:val="21"/>
                          <w:shd w:val="clear" w:fill="1E1E1E"/>
                          <w:lang w:val="en-US" w:eastAsia="zh-CN" w:bidi="ar"/>
                        </w:rPr>
                        <w:t>()</w:t>
                      </w:r>
                    </w:p>
                    <w:p>
                      <w:pPr>
                        <w:ind w:leftChars="100"/>
                        <w:jc w:val="left"/>
                        <w:rPr>
                          <w:rFonts w:hint="default"/>
                          <w:sz w:val="24"/>
                          <w:szCs w:val="32"/>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定义一些变量，用于记录遍历文件获得的数据：</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p>
    <w:tbl>
      <w:tblPr>
        <w:tblStyle w:val="10"/>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4"/>
        <w:gridCol w:w="8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4" w:type="dxa"/>
          </w:tcPr>
          <w:p>
            <w:pPr>
              <w:jc w:val="left"/>
              <w:rPr>
                <w:rFonts w:hint="default"/>
                <w:sz w:val="24"/>
                <w:szCs w:val="32"/>
                <w:vertAlign w:val="baseline"/>
                <w:lang w:val="en-US" w:eastAsia="zh-CN"/>
              </w:rPr>
            </w:pPr>
            <w:r>
              <w:rPr>
                <w:rFonts w:hint="eastAsia"/>
                <w:sz w:val="24"/>
                <w:szCs w:val="32"/>
                <w:vertAlign w:val="baseline"/>
                <w:lang w:val="en-US" w:eastAsia="zh-CN"/>
              </w:rPr>
              <w:t>变量</w:t>
            </w:r>
          </w:p>
        </w:tc>
        <w:tc>
          <w:tcPr>
            <w:tcW w:w="8100" w:type="dxa"/>
          </w:tcPr>
          <w:p>
            <w:pPr>
              <w:jc w:val="left"/>
              <w:rPr>
                <w:rFonts w:hint="default"/>
                <w:sz w:val="24"/>
                <w:szCs w:val="32"/>
                <w:vertAlign w:val="baseline"/>
                <w:lang w:val="en-US" w:eastAsia="zh-CN"/>
              </w:rPr>
            </w:pPr>
            <w:r>
              <w:rPr>
                <w:rFonts w:hint="eastAsia"/>
                <w:sz w:val="24"/>
                <w:szCs w:val="3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4" w:type="dxa"/>
          </w:tcPr>
          <w:p>
            <w:pPr>
              <w:jc w:val="left"/>
              <w:rPr>
                <w:rFonts w:hint="default"/>
                <w:sz w:val="24"/>
                <w:szCs w:val="32"/>
                <w:vertAlign w:val="baseline"/>
                <w:lang w:val="en-US" w:eastAsia="zh-CN"/>
              </w:rPr>
            </w:pPr>
            <w:r>
              <w:rPr>
                <w:rFonts w:hint="eastAsia"/>
                <w:sz w:val="24"/>
                <w:szCs w:val="32"/>
                <w:vertAlign w:val="baseline"/>
                <w:lang w:val="en-US" w:eastAsia="zh-CN"/>
              </w:rPr>
              <w:t>nodelist</w:t>
            </w:r>
          </w:p>
        </w:tc>
        <w:tc>
          <w:tcPr>
            <w:tcW w:w="8100" w:type="dxa"/>
          </w:tcPr>
          <w:p>
            <w:pPr>
              <w:jc w:val="left"/>
              <w:rPr>
                <w:rFonts w:hint="eastAsia"/>
                <w:sz w:val="24"/>
                <w:szCs w:val="32"/>
                <w:vertAlign w:val="baseline"/>
                <w:lang w:val="en-US" w:eastAsia="zh-CN"/>
              </w:rPr>
            </w:pPr>
            <w:r>
              <w:rPr>
                <w:rFonts w:hint="eastAsia"/>
                <w:sz w:val="24"/>
                <w:szCs w:val="32"/>
                <w:vertAlign w:val="baseline"/>
                <w:lang w:val="en-US" w:eastAsia="zh-CN"/>
              </w:rPr>
              <w:t>[]，</w:t>
            </w:r>
          </w:p>
          <w:p>
            <w:pPr>
              <w:jc w:val="left"/>
              <w:rPr>
                <w:rFonts w:hint="default"/>
                <w:sz w:val="24"/>
                <w:szCs w:val="32"/>
                <w:vertAlign w:val="baseline"/>
                <w:lang w:val="en-US" w:eastAsia="zh-CN"/>
              </w:rPr>
            </w:pPr>
            <w:r>
              <w:rPr>
                <w:rFonts w:hint="eastAsia"/>
                <w:sz w:val="24"/>
                <w:szCs w:val="32"/>
                <w:vertAlign w:val="baseline"/>
                <w:lang w:val="en-US" w:eastAsia="zh-CN"/>
              </w:rPr>
              <w:t>存储从文件中读取的同一个分析类型下的所有行，在判断读到一个新的分析类型时被重置为空列表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4" w:type="dxa"/>
            <w:vAlign w:val="top"/>
          </w:tcPr>
          <w:p>
            <w:pPr>
              <w:jc w:val="left"/>
              <w:rPr>
                <w:rFonts w:hint="default" w:asciiTheme="minorHAnsi" w:hAnsiTheme="minorHAnsi" w:eastAsiaTheme="minorEastAsia" w:cstheme="minorBidi"/>
                <w:kern w:val="2"/>
                <w:sz w:val="24"/>
                <w:szCs w:val="32"/>
                <w:vertAlign w:val="baseline"/>
                <w:lang w:val="en-US" w:eastAsia="zh-CN" w:bidi="ar-SA"/>
              </w:rPr>
            </w:pPr>
            <w:r>
              <w:rPr>
                <w:rFonts w:hint="eastAsia"/>
                <w:sz w:val="24"/>
                <w:szCs w:val="32"/>
                <w:vertAlign w:val="baseline"/>
                <w:lang w:val="en-US" w:eastAsia="zh-CN"/>
              </w:rPr>
              <w:t>nodelists</w:t>
            </w:r>
          </w:p>
        </w:tc>
        <w:tc>
          <w:tcPr>
            <w:tcW w:w="8100" w:type="dxa"/>
            <w:vAlign w:val="top"/>
          </w:tcPr>
          <w:p>
            <w:pPr>
              <w:jc w:val="left"/>
              <w:rPr>
                <w:rFonts w:hint="eastAsia"/>
                <w:sz w:val="24"/>
                <w:szCs w:val="32"/>
                <w:vertAlign w:val="baseline"/>
                <w:lang w:val="en-US" w:eastAsia="zh-CN"/>
              </w:rPr>
            </w:pPr>
            <w:r>
              <w:rPr>
                <w:rFonts w:hint="eastAsia"/>
                <w:sz w:val="24"/>
                <w:szCs w:val="32"/>
                <w:vertAlign w:val="baseline"/>
                <w:lang w:val="en-US" w:eastAsia="zh-CN"/>
              </w:rPr>
              <w:t>{}，</w:t>
            </w:r>
          </w:p>
          <w:p>
            <w:pPr>
              <w:jc w:val="left"/>
              <w:rPr>
                <w:rFonts w:hint="default" w:asciiTheme="minorHAnsi" w:hAnsiTheme="minorHAnsi" w:eastAsiaTheme="minorEastAsia" w:cstheme="minorBidi"/>
                <w:kern w:val="2"/>
                <w:sz w:val="24"/>
                <w:szCs w:val="32"/>
                <w:vertAlign w:val="baseline"/>
                <w:lang w:val="en-US" w:eastAsia="zh-CN" w:bidi="ar-SA"/>
              </w:rPr>
            </w:pPr>
            <w:r>
              <w:rPr>
                <w:rFonts w:hint="eastAsia"/>
                <w:sz w:val="24"/>
                <w:szCs w:val="32"/>
                <w:vertAlign w:val="baseline"/>
                <w:lang w:val="en-US" w:eastAsia="zh-CN"/>
              </w:rPr>
              <w:t>实质上是一个二维数组，其中的每个元素是一个分析类型，也是一个list，即为上述nodelist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4" w:type="dxa"/>
          </w:tcPr>
          <w:p>
            <w:pPr>
              <w:jc w:val="left"/>
              <w:rPr>
                <w:rFonts w:hint="default"/>
                <w:sz w:val="24"/>
                <w:szCs w:val="32"/>
                <w:vertAlign w:val="baseline"/>
                <w:lang w:val="en-US" w:eastAsia="zh-CN"/>
              </w:rPr>
            </w:pPr>
            <w:r>
              <w:rPr>
                <w:rFonts w:hint="eastAsia"/>
                <w:sz w:val="24"/>
                <w:szCs w:val="32"/>
                <w:vertAlign w:val="baseline"/>
                <w:lang w:val="en-US" w:eastAsia="zh-CN"/>
              </w:rPr>
              <w:t>notenum</w:t>
            </w:r>
          </w:p>
        </w:tc>
        <w:tc>
          <w:tcPr>
            <w:tcW w:w="8100" w:type="dxa"/>
          </w:tcPr>
          <w:p>
            <w:pPr>
              <w:jc w:val="left"/>
              <w:rPr>
                <w:rFonts w:hint="default"/>
                <w:sz w:val="24"/>
                <w:szCs w:val="32"/>
                <w:vertAlign w:val="baseline"/>
                <w:lang w:val="en-US" w:eastAsia="zh-CN"/>
              </w:rPr>
            </w:pPr>
            <w:r>
              <w:rPr>
                <w:rFonts w:hint="eastAsia"/>
                <w:sz w:val="24"/>
                <w:szCs w:val="32"/>
                <w:vertAlign w:val="baseline"/>
                <w:lang w:val="en-US" w:eastAsia="zh-CN"/>
              </w:rPr>
              <w:t>从1开始的计数器，每读到一个新的分析类型时，计数器+1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4" w:type="dxa"/>
          </w:tcPr>
          <w:p>
            <w:pPr>
              <w:jc w:val="left"/>
              <w:rPr>
                <w:rFonts w:hint="default"/>
                <w:sz w:val="24"/>
                <w:szCs w:val="32"/>
                <w:vertAlign w:val="baseline"/>
                <w:lang w:val="en-US" w:eastAsia="zh-CN"/>
              </w:rPr>
            </w:pPr>
            <w:r>
              <w:rPr>
                <w:rFonts w:hint="eastAsia"/>
                <w:sz w:val="24"/>
                <w:szCs w:val="32"/>
                <w:vertAlign w:val="baseline"/>
                <w:lang w:val="en-US" w:eastAsia="zh-CN"/>
              </w:rPr>
              <w:t>plotname_arr</w:t>
            </w:r>
          </w:p>
        </w:tc>
        <w:tc>
          <w:tcPr>
            <w:tcW w:w="8100" w:type="dxa"/>
          </w:tcPr>
          <w:p>
            <w:pPr>
              <w:jc w:val="left"/>
              <w:rPr>
                <w:rFonts w:hint="default"/>
                <w:sz w:val="24"/>
                <w:szCs w:val="32"/>
                <w:vertAlign w:val="baseline"/>
                <w:lang w:val="en-US" w:eastAsia="zh-CN"/>
              </w:rPr>
            </w:pPr>
            <w:r>
              <w:rPr>
                <w:rFonts w:hint="eastAsia"/>
                <w:sz w:val="24"/>
                <w:szCs w:val="32"/>
                <w:vertAlign w:val="baseline"/>
                <w:lang w:val="en-US" w:eastAsia="zh-CN"/>
              </w:rPr>
              <w:t>分析类型名称的集合array</w:t>
            </w:r>
          </w:p>
        </w:tc>
      </w:tr>
    </w:tbl>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default"/>
          <w:sz w:val="24"/>
          <w:szCs w:val="32"/>
          <w:lang w:val="en-US" w:eastAsia="zh-CN"/>
        </w:rPr>
      </w:pPr>
      <w:r>
        <w:rPr>
          <w:rFonts w:hint="eastAsia"/>
          <w:sz w:val="24"/>
          <w:szCs w:val="32"/>
          <w:lang w:val="en-US" w:eastAsia="zh-CN"/>
        </w:rPr>
        <w:t>nodelist和nodelists的关系可以抽象如下：</w:t>
      </w:r>
    </w:p>
    <w:p>
      <w:pPr>
        <w:jc w:val="left"/>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77280" cy="1109980"/>
                <wp:effectExtent l="4445" t="4445" r="9525" b="9525"/>
                <wp:docPr id="33" name="文本框 33"/>
                <wp:cNvGraphicFramePr/>
                <a:graphic xmlns:a="http://schemas.openxmlformats.org/drawingml/2006/main">
                  <a:graphicData uri="http://schemas.microsoft.com/office/word/2010/wordprocessingShape">
                    <wps:wsp>
                      <wps:cNvSpPr txBox="1"/>
                      <wps:spPr>
                        <a:xfrm>
                          <a:off x="1724025" y="8584565"/>
                          <a:ext cx="6177280" cy="11099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Chars="100"/>
                              <w:jc w:val="left"/>
                              <w:rPr>
                                <w:rFonts w:hint="default"/>
                                <w:sz w:val="24"/>
                                <w:szCs w:val="32"/>
                                <w:lang w:val="en-US" w:eastAsia="zh-CN"/>
                              </w:rPr>
                            </w:pPr>
                            <w:r>
                              <w:rPr>
                                <w:rFonts w:hint="eastAsia"/>
                                <w:sz w:val="24"/>
                                <w:szCs w:val="32"/>
                                <w:lang w:val="en-US" w:eastAsia="zh-CN"/>
                              </w:rPr>
                              <w:t>nodelists = {                    #分析类型的集合</w:t>
                            </w:r>
                          </w:p>
                          <w:p>
                            <w:pPr>
                              <w:ind w:leftChars="100" w:firstLine="418" w:firstLineChars="0"/>
                              <w:jc w:val="left"/>
                              <w:rPr>
                                <w:rFonts w:hint="default"/>
                                <w:sz w:val="24"/>
                                <w:szCs w:val="32"/>
                                <w:lang w:val="en-US" w:eastAsia="zh-CN"/>
                              </w:rPr>
                            </w:pPr>
                            <w:r>
                              <w:rPr>
                                <w:rFonts w:hint="eastAsia"/>
                                <w:sz w:val="24"/>
                                <w:szCs w:val="32"/>
                                <w:lang w:val="en-US" w:eastAsia="zh-CN"/>
                              </w:rPr>
                              <w:t>nodelist = [value, value, value],          #分析类型A中值的集合</w:t>
                            </w:r>
                          </w:p>
                          <w:p>
                            <w:pPr>
                              <w:ind w:leftChars="100" w:firstLine="418" w:firstLineChars="0"/>
                              <w:jc w:val="left"/>
                              <w:rPr>
                                <w:rFonts w:hint="default"/>
                                <w:sz w:val="24"/>
                                <w:szCs w:val="32"/>
                                <w:lang w:val="en-US" w:eastAsia="zh-CN"/>
                              </w:rPr>
                            </w:pPr>
                            <w:r>
                              <w:rPr>
                                <w:rFonts w:hint="eastAsia"/>
                                <w:sz w:val="24"/>
                                <w:szCs w:val="32"/>
                                <w:lang w:val="en-US" w:eastAsia="zh-CN"/>
                              </w:rPr>
                              <w:t>nodelist = [value, value, value],          #分析类型B中值的集合</w:t>
                            </w:r>
                          </w:p>
                          <w:p>
                            <w:pPr>
                              <w:ind w:leftChars="100" w:firstLine="418" w:firstLineChars="0"/>
                              <w:jc w:val="left"/>
                              <w:rPr>
                                <w:rFonts w:hint="default"/>
                                <w:sz w:val="24"/>
                                <w:szCs w:val="32"/>
                                <w:lang w:val="en-US" w:eastAsia="zh-CN"/>
                              </w:rPr>
                            </w:pPr>
                            <w:r>
                              <w:rPr>
                                <w:rFonts w:hint="eastAsia"/>
                                <w:sz w:val="24"/>
                                <w:szCs w:val="32"/>
                                <w:lang w:val="en-US" w:eastAsia="zh-CN"/>
                              </w:rPr>
                              <w:t>nodelist = [value, value, value]           #分析类型C中值得集合</w:t>
                            </w:r>
                          </w:p>
                          <w:p>
                            <w:pPr>
                              <w:ind w:leftChars="100"/>
                              <w:jc w:val="left"/>
                              <w:rPr>
                                <w:rFonts w:hint="default"/>
                                <w:sz w:val="24"/>
                                <w:szCs w:val="32"/>
                                <w:lang w:val="en-US" w:eastAsia="zh-CN"/>
                              </w:rPr>
                            </w:pPr>
                            <w:r>
                              <w:rPr>
                                <w:rFonts w:hint="eastAsia"/>
                                <w:sz w:val="24"/>
                                <w:szCs w:val="32"/>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7.4pt;width:486.4pt;" fillcolor="#FFFFFF [3201]" filled="t" stroked="t" coordsize="21600,21600" o:gfxdata="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Csmv9MAAAAFAQAADwAAAAAAAAABACAAAAAiAAAAZHJzL2Rvd25yZXYueG1sUEsBAhQAFAAA&#10;AAgAh07iQNwOAg9mAgAAxgQAAA4AAAAAAAAAAQAgAAAAIgEAAGRycy9lMm9Eb2MueG1sUEsFBgAA&#10;AAAGAAYAWQEAAPoFAAAAAA==&#10;">
                <v:fill on="t" focussize="0,0"/>
                <v:stroke weight="0.5pt" color="#000000 [3204]" joinstyle="round"/>
                <v:imagedata o:title=""/>
                <o:lock v:ext="edit" aspectratio="f"/>
                <v:textbox>
                  <w:txbxContent>
                    <w:p>
                      <w:pPr>
                        <w:ind w:leftChars="100"/>
                        <w:jc w:val="left"/>
                        <w:rPr>
                          <w:rFonts w:hint="default"/>
                          <w:sz w:val="24"/>
                          <w:szCs w:val="32"/>
                          <w:lang w:val="en-US" w:eastAsia="zh-CN"/>
                        </w:rPr>
                      </w:pPr>
                      <w:r>
                        <w:rPr>
                          <w:rFonts w:hint="eastAsia"/>
                          <w:sz w:val="24"/>
                          <w:szCs w:val="32"/>
                          <w:lang w:val="en-US" w:eastAsia="zh-CN"/>
                        </w:rPr>
                        <w:t>nodelists = {                    #分析类型的集合</w:t>
                      </w:r>
                    </w:p>
                    <w:p>
                      <w:pPr>
                        <w:ind w:leftChars="100" w:firstLine="418" w:firstLineChars="0"/>
                        <w:jc w:val="left"/>
                        <w:rPr>
                          <w:rFonts w:hint="default"/>
                          <w:sz w:val="24"/>
                          <w:szCs w:val="32"/>
                          <w:lang w:val="en-US" w:eastAsia="zh-CN"/>
                        </w:rPr>
                      </w:pPr>
                      <w:r>
                        <w:rPr>
                          <w:rFonts w:hint="eastAsia"/>
                          <w:sz w:val="24"/>
                          <w:szCs w:val="32"/>
                          <w:lang w:val="en-US" w:eastAsia="zh-CN"/>
                        </w:rPr>
                        <w:t>nodelist = [value, value, value],          #分析类型A中值的集合</w:t>
                      </w:r>
                    </w:p>
                    <w:p>
                      <w:pPr>
                        <w:ind w:leftChars="100" w:firstLine="418" w:firstLineChars="0"/>
                        <w:jc w:val="left"/>
                        <w:rPr>
                          <w:rFonts w:hint="default"/>
                          <w:sz w:val="24"/>
                          <w:szCs w:val="32"/>
                          <w:lang w:val="en-US" w:eastAsia="zh-CN"/>
                        </w:rPr>
                      </w:pPr>
                      <w:r>
                        <w:rPr>
                          <w:rFonts w:hint="eastAsia"/>
                          <w:sz w:val="24"/>
                          <w:szCs w:val="32"/>
                          <w:lang w:val="en-US" w:eastAsia="zh-CN"/>
                        </w:rPr>
                        <w:t>nodelist = [value, value, value],          #分析类型B中值的集合</w:t>
                      </w:r>
                    </w:p>
                    <w:p>
                      <w:pPr>
                        <w:ind w:leftChars="100" w:firstLine="418" w:firstLineChars="0"/>
                        <w:jc w:val="left"/>
                        <w:rPr>
                          <w:rFonts w:hint="default"/>
                          <w:sz w:val="24"/>
                          <w:szCs w:val="32"/>
                          <w:lang w:val="en-US" w:eastAsia="zh-CN"/>
                        </w:rPr>
                      </w:pPr>
                      <w:r>
                        <w:rPr>
                          <w:rFonts w:hint="eastAsia"/>
                          <w:sz w:val="24"/>
                          <w:szCs w:val="32"/>
                          <w:lang w:val="en-US" w:eastAsia="zh-CN"/>
                        </w:rPr>
                        <w:t>nodelist = [value, value, value]           #分析类型C中值得集合</w:t>
                      </w:r>
                    </w:p>
                    <w:p>
                      <w:pPr>
                        <w:ind w:leftChars="100"/>
                        <w:jc w:val="left"/>
                        <w:rPr>
                          <w:rFonts w:hint="default"/>
                          <w:sz w:val="24"/>
                          <w:szCs w:val="32"/>
                          <w:lang w:val="en-US" w:eastAsia="zh-CN"/>
                        </w:rPr>
                      </w:pPr>
                      <w:r>
                        <w:rPr>
                          <w:rFonts w:hint="eastAsia"/>
                          <w:sz w:val="24"/>
                          <w:szCs w:val="32"/>
                          <w:lang w:val="en-US" w:eastAsia="zh-CN"/>
                        </w:rPr>
                        <w:t>}</w:t>
                      </w: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使用for循环对文件进行逐行遍历，逻辑流程如下图：</w:t>
      </w:r>
    </w:p>
    <w:p>
      <w:pPr>
        <w:jc w:val="center"/>
        <w:rPr>
          <w:rFonts w:hint="default"/>
          <w:sz w:val="24"/>
          <w:szCs w:val="32"/>
          <w:lang w:val="en-US" w:eastAsia="zh-CN"/>
        </w:rPr>
      </w:pPr>
      <w:r>
        <w:rPr>
          <w:rFonts w:hint="default"/>
          <w:sz w:val="24"/>
          <w:szCs w:val="32"/>
          <w:lang w:val="en-US" w:eastAsia="zh-CN"/>
        </w:rPr>
        <w:drawing>
          <wp:inline distT="0" distB="0" distL="114300" distR="114300">
            <wp:extent cx="3186430" cy="4941570"/>
            <wp:effectExtent l="0" t="0" r="0" b="0"/>
            <wp:docPr id="38" name="图片 38" descr="读取out文件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读取out文件逻辑图"/>
                    <pic:cNvPicPr>
                      <a:picLocks noChangeAspect="1"/>
                    </pic:cNvPicPr>
                  </pic:nvPicPr>
                  <pic:blipFill>
                    <a:blip r:embed="rId9"/>
                    <a:stretch>
                      <a:fillRect/>
                    </a:stretch>
                  </pic:blipFill>
                  <pic:spPr>
                    <a:xfrm>
                      <a:off x="0" y="0"/>
                      <a:ext cx="3186430" cy="4941570"/>
                    </a:xfrm>
                    <a:prstGeom prst="rect">
                      <a:avLst/>
                    </a:prstGeom>
                  </pic:spPr>
                </pic:pic>
              </a:graphicData>
            </a:graphic>
          </wp:inline>
        </w:drawing>
      </w:r>
    </w:p>
    <w:p>
      <w:pPr>
        <w:jc w:val="both"/>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77280" cy="2670810"/>
                <wp:effectExtent l="4445" t="4445" r="9525" b="10795"/>
                <wp:docPr id="32" name="文本框 32"/>
                <wp:cNvGraphicFramePr/>
                <a:graphic xmlns:a="http://schemas.openxmlformats.org/drawingml/2006/main">
                  <a:graphicData uri="http://schemas.microsoft.com/office/word/2010/wordprocessingShape">
                    <wps:wsp>
                      <wps:cNvSpPr txBox="1"/>
                      <wps:spPr>
                        <a:xfrm>
                          <a:off x="1724025" y="8584565"/>
                          <a:ext cx="6177280" cy="26708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(output_file):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CE9178"/>
                                <w:kern w:val="0"/>
                                <w:sz w:val="21"/>
                                <w:szCs w:val="21"/>
                                <w:shd w:val="clear" w:fill="1E1E1E"/>
                                <w:lang w:val="en-US" w:eastAsia="zh-CN" w:bidi="ar"/>
                              </w:rPr>
                              <w:t>'Title'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nodelists.append(</w:t>
                            </w:r>
                            <w:r>
                              <w:rPr>
                                <w:rFonts w:hint="default" w:ascii="Consolas" w:hAnsi="Consolas" w:eastAsia="Consolas" w:cs="Consolas"/>
                                <w:b w:val="0"/>
                                <w:bCs w:val="0"/>
                                <w:color w:val="9CDCFE"/>
                                <w:kern w:val="0"/>
                                <w:sz w:val="21"/>
                                <w:szCs w:val="21"/>
                                <w:shd w:val="clear" w:fill="1E1E1E"/>
                                <w:lang w:val="en-US" w:eastAsia="zh-CN" w:bidi="ar"/>
                              </w:rPr>
                              <w:t>nodelist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notenum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nodelist</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nodelists.append(</w:t>
                            </w:r>
                            <w:r>
                              <w:rPr>
                                <w:rFonts w:hint="default" w:ascii="Consolas" w:hAnsi="Consolas" w:eastAsia="Consolas" w:cs="Consolas"/>
                                <w:b w:val="0"/>
                                <w:bCs w:val="0"/>
                                <w:color w:val="9CDCFE"/>
                                <w:kern w:val="0"/>
                                <w:sz w:val="21"/>
                                <w:szCs w:val="21"/>
                                <w:shd w:val="clear" w:fill="1E1E1E"/>
                                <w:lang w:val="en-US" w:eastAsia="zh-CN" w:bidi="ar"/>
                              </w:rPr>
                              <w:t>nodelist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assert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(nodelists) == notenum</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0.3pt;width:486.4pt;" fillcolor="#FFFFFF [3201]" filled="t" stroked="t" coordsize="21600,21600" o:gfxdata="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Gphyj0wAAAAUBAAAPAAAAAAAAAAEAIAAAACIAAABkcnMvZG93bnJldi54bWxQSwECFAAU&#10;AAAACACHTuJARXc202gCAADG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(output_file):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CE9178"/>
                          <w:kern w:val="0"/>
                          <w:sz w:val="21"/>
                          <w:szCs w:val="21"/>
                          <w:shd w:val="clear" w:fill="1E1E1E"/>
                          <w:lang w:val="en-US" w:eastAsia="zh-CN" w:bidi="ar"/>
                        </w:rPr>
                        <w:t>'Title'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nodelists.append(</w:t>
                      </w:r>
                      <w:r>
                        <w:rPr>
                          <w:rFonts w:hint="default" w:ascii="Consolas" w:hAnsi="Consolas" w:eastAsia="Consolas" w:cs="Consolas"/>
                          <w:b w:val="0"/>
                          <w:bCs w:val="0"/>
                          <w:color w:val="9CDCFE"/>
                          <w:kern w:val="0"/>
                          <w:sz w:val="21"/>
                          <w:szCs w:val="21"/>
                          <w:shd w:val="clear" w:fill="1E1E1E"/>
                          <w:lang w:val="en-US" w:eastAsia="zh-CN" w:bidi="ar"/>
                        </w:rPr>
                        <w:t>nodelist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notenum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nodelist</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line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nodelists.append(</w:t>
                      </w:r>
                      <w:r>
                        <w:rPr>
                          <w:rFonts w:hint="default" w:ascii="Consolas" w:hAnsi="Consolas" w:eastAsia="Consolas" w:cs="Consolas"/>
                          <w:b w:val="0"/>
                          <w:bCs w:val="0"/>
                          <w:color w:val="9CDCFE"/>
                          <w:kern w:val="0"/>
                          <w:sz w:val="21"/>
                          <w:szCs w:val="21"/>
                          <w:shd w:val="clear" w:fill="1E1E1E"/>
                          <w:lang w:val="en-US" w:eastAsia="zh-CN" w:bidi="ar"/>
                        </w:rPr>
                        <w:t>nodelist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assert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(nodelists) == notenum</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需要注意的是，for循环遍历完文件最后一行并未将nodelist中内容添加到nodelists中，所以在退出for循环后需要单独进行添加。同时，notenum为分析类型计数器，nodelists分析类型的集合，所以notenum的value应与nodelists长度相等，如果不等则assert触发异常。</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创建nodelistsresult用于存储每个节点和其对应的数据用于返回。这里使用了python中collections模块自带的orderedDict来替代普通的dict，因为普通的字典是按照hash来存储的，orderedDict则是根据放入元素的先后顺序进行排序，以确保存入字典的键值对有序，以便</w:t>
      </w:r>
      <w:r>
        <w:rPr>
          <w:rFonts w:hint="default"/>
          <w:sz w:val="24"/>
          <w:szCs w:val="32"/>
          <w:lang w:val="en-US" w:eastAsia="zh-CN"/>
        </w:rPr>
        <w:t>取出plotname的第一个键值对，</w:t>
      </w:r>
      <w:r>
        <w:rPr>
          <w:rFonts w:hint="eastAsia"/>
          <w:sz w:val="24"/>
          <w:szCs w:val="32"/>
          <w:lang w:val="en-US" w:eastAsia="zh-CN"/>
        </w:rPr>
        <w:t>后续画图需要</w:t>
      </w:r>
      <w:r>
        <w:rPr>
          <w:rFonts w:hint="default"/>
          <w:sz w:val="24"/>
          <w:szCs w:val="32"/>
          <w:lang w:val="en-US" w:eastAsia="zh-CN"/>
        </w:rPr>
        <w:t>用来作为x轴</w:t>
      </w:r>
      <w:r>
        <w:rPr>
          <w:rFonts w:hint="eastAsia"/>
          <w:sz w:val="24"/>
          <w:szCs w:val="32"/>
          <w:lang w:val="en-US" w:eastAsia="zh-CN"/>
        </w:rPr>
        <w:t>。</w:t>
      </w:r>
    </w:p>
    <w:p>
      <w:pPr>
        <w:jc w:val="left"/>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86805" cy="308610"/>
                <wp:effectExtent l="4445" t="5080" r="19050" b="10160"/>
                <wp:docPr id="34" name="文本框 34"/>
                <wp:cNvGraphicFramePr/>
                <a:graphic xmlns:a="http://schemas.openxmlformats.org/drawingml/2006/main">
                  <a:graphicData uri="http://schemas.microsoft.com/office/word/2010/wordprocessingShape">
                    <wps:wsp>
                      <wps:cNvSpPr txBox="1"/>
                      <wps:spPr>
                        <a:xfrm>
                          <a:off x="1724025" y="8584565"/>
                          <a:ext cx="6186805"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nodelistsresult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collections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OrderedDict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4.3pt;width:487.15pt;" fillcolor="#FFFFFF [3201]" filled="t" stroked="t" coordsize="21600,21600" o:gfxdata="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aJQz40wAAAAQBAAAPAAAAAAAAAAEAIAAAACIAAABkcnMvZG93bnJldi54bWxQSwECFAAU&#10;AAAACACHTuJAdqQ1dGgCAADF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nodelistsresult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collections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OrderedDict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使用for循环对nodelists（分析类型的集合）中的每一个分析类型进行处理。 在处理每个分析类型时，先创建如下变量：</w:t>
      </w:r>
    </w:p>
    <w:tbl>
      <w:tblPr>
        <w:tblStyle w:val="10"/>
        <w:tblW w:w="9734" w:type="dxa"/>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3375"/>
        <w:gridCol w:w="5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tcPr>
          <w:p>
            <w:pPr>
              <w:jc w:val="left"/>
              <w:rPr>
                <w:rFonts w:hint="default"/>
                <w:sz w:val="24"/>
                <w:szCs w:val="32"/>
                <w:vertAlign w:val="baseline"/>
                <w:lang w:val="en-US" w:eastAsia="zh-CN"/>
              </w:rPr>
            </w:pPr>
            <w:r>
              <w:rPr>
                <w:rFonts w:hint="eastAsia"/>
                <w:sz w:val="24"/>
                <w:szCs w:val="32"/>
                <w:vertAlign w:val="baseline"/>
                <w:lang w:val="en-US" w:eastAsia="zh-CN"/>
              </w:rPr>
              <w:t>变量</w:t>
            </w:r>
          </w:p>
        </w:tc>
        <w:tc>
          <w:tcPr>
            <w:tcW w:w="3375" w:type="dxa"/>
          </w:tcPr>
          <w:p>
            <w:pPr>
              <w:jc w:val="left"/>
              <w:rPr>
                <w:rFonts w:hint="default"/>
                <w:sz w:val="24"/>
                <w:szCs w:val="32"/>
                <w:vertAlign w:val="baseline"/>
                <w:lang w:val="en-US" w:eastAsia="zh-CN"/>
              </w:rPr>
            </w:pPr>
            <w:r>
              <w:rPr>
                <w:rFonts w:hint="eastAsia"/>
                <w:sz w:val="24"/>
                <w:szCs w:val="32"/>
                <w:vertAlign w:val="baseline"/>
                <w:lang w:val="en-US" w:eastAsia="zh-CN"/>
              </w:rPr>
              <w:t>赋值</w:t>
            </w:r>
          </w:p>
        </w:tc>
        <w:tc>
          <w:tcPr>
            <w:tcW w:w="5025" w:type="dxa"/>
          </w:tcPr>
          <w:p>
            <w:pPr>
              <w:jc w:val="left"/>
              <w:rPr>
                <w:rFonts w:hint="default"/>
                <w:sz w:val="24"/>
                <w:szCs w:val="32"/>
                <w:vertAlign w:val="baseline"/>
                <w:lang w:val="en-US" w:eastAsia="zh-CN"/>
              </w:rPr>
            </w:pPr>
            <w:r>
              <w:rPr>
                <w:rFonts w:hint="eastAsia"/>
                <w:sz w:val="24"/>
                <w:szCs w:val="32"/>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tcPr>
          <w:p>
            <w:pPr>
              <w:jc w:val="left"/>
              <w:rPr>
                <w:rFonts w:hint="default"/>
                <w:sz w:val="24"/>
                <w:szCs w:val="32"/>
                <w:vertAlign w:val="baseline"/>
                <w:lang w:val="en-US" w:eastAsia="zh-CN"/>
              </w:rPr>
            </w:pPr>
            <w:r>
              <w:rPr>
                <w:rFonts w:hint="eastAsia"/>
                <w:sz w:val="24"/>
                <w:szCs w:val="32"/>
                <w:vertAlign w:val="baseline"/>
                <w:lang w:val="en-US" w:eastAsia="zh-CN"/>
              </w:rPr>
              <w:t>number_of_variables</w:t>
            </w:r>
          </w:p>
        </w:tc>
        <w:tc>
          <w:tcPr>
            <w:tcW w:w="3375" w:type="dxa"/>
          </w:tcPr>
          <w:p>
            <w:pPr>
              <w:jc w:val="left"/>
              <w:rPr>
                <w:rFonts w:hint="default"/>
                <w:sz w:val="24"/>
                <w:szCs w:val="32"/>
                <w:vertAlign w:val="baseline"/>
                <w:lang w:val="en-US" w:eastAsia="zh-CN"/>
              </w:rPr>
            </w:pPr>
            <w:r>
              <w:rPr>
                <w:rFonts w:hint="default"/>
                <w:sz w:val="24"/>
                <w:szCs w:val="32"/>
                <w:vertAlign w:val="baseline"/>
                <w:lang w:val="en-US" w:eastAsia="zh-CN"/>
              </w:rPr>
              <w:t>int(titles[4].split(':', 1)[1])</w:t>
            </w:r>
          </w:p>
          <w:p>
            <w:pPr>
              <w:jc w:val="left"/>
              <w:rPr>
                <w:rFonts w:hint="eastAsia"/>
                <w:sz w:val="24"/>
                <w:szCs w:val="32"/>
                <w:vertAlign w:val="baseline"/>
                <w:lang w:val="en-US" w:eastAsia="zh-CN"/>
              </w:rPr>
            </w:pPr>
          </w:p>
        </w:tc>
        <w:tc>
          <w:tcPr>
            <w:tcW w:w="5025" w:type="dxa"/>
          </w:tcPr>
          <w:p>
            <w:pPr>
              <w:jc w:val="left"/>
              <w:rPr>
                <w:rFonts w:hint="default"/>
                <w:sz w:val="24"/>
                <w:szCs w:val="32"/>
                <w:vertAlign w:val="baseline"/>
                <w:lang w:val="en-US" w:eastAsia="zh-CN"/>
              </w:rPr>
            </w:pPr>
            <w:r>
              <w:rPr>
                <w:rFonts w:hint="eastAsia"/>
                <w:sz w:val="24"/>
                <w:szCs w:val="32"/>
                <w:vertAlign w:val="baseline"/>
                <w:lang w:val="en-US" w:eastAsia="zh-CN"/>
              </w:rPr>
              <w:t>titles实际为之前nodelists中的每一个nodelist，是从out文件解析出来的一行一行的数据。titles[4]对应的out文件内容类似此格式：“No. Variables: 107”，通过左边代码赋值便可得到number_of_variables = 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vAlign w:val="top"/>
          </w:tcPr>
          <w:p>
            <w:pPr>
              <w:jc w:val="left"/>
              <w:rPr>
                <w:rFonts w:hint="default" w:asciiTheme="minorHAnsi" w:hAnsiTheme="minorHAnsi" w:eastAsiaTheme="minorEastAsia" w:cstheme="minorBidi"/>
                <w:kern w:val="2"/>
                <w:sz w:val="24"/>
                <w:szCs w:val="32"/>
                <w:vertAlign w:val="baseline"/>
                <w:lang w:val="en-US" w:eastAsia="zh-CN" w:bidi="ar-SA"/>
              </w:rPr>
            </w:pPr>
            <w:r>
              <w:rPr>
                <w:rFonts w:hint="default" w:asciiTheme="minorHAnsi" w:hAnsiTheme="minorHAnsi" w:eastAsiaTheme="minorEastAsia" w:cstheme="minorBidi"/>
                <w:kern w:val="2"/>
                <w:sz w:val="24"/>
                <w:szCs w:val="32"/>
                <w:vertAlign w:val="baseline"/>
                <w:lang w:val="en-US" w:eastAsia="zh-CN" w:bidi="ar-SA"/>
              </w:rPr>
              <w:t>plotname</w:t>
            </w:r>
          </w:p>
        </w:tc>
        <w:tc>
          <w:tcPr>
            <w:tcW w:w="3375" w:type="dxa"/>
            <w:vAlign w:val="top"/>
          </w:tcPr>
          <w:p>
            <w:pPr>
              <w:jc w:val="left"/>
              <w:rPr>
                <w:rFonts w:hint="eastAsia"/>
                <w:sz w:val="24"/>
                <w:szCs w:val="32"/>
                <w:vertAlign w:val="baseline"/>
                <w:lang w:val="en-US" w:eastAsia="zh-CN"/>
              </w:rPr>
            </w:pPr>
            <w:r>
              <w:rPr>
                <w:rFonts w:hint="eastAsia"/>
                <w:sz w:val="24"/>
                <w:szCs w:val="32"/>
                <w:vertAlign w:val="baseline"/>
                <w:lang w:val="en-US" w:eastAsia="zh-CN"/>
              </w:rPr>
              <w:t>titles[2].split(':')[-1].split('\n')[0]</w:t>
            </w:r>
          </w:p>
        </w:tc>
        <w:tc>
          <w:tcPr>
            <w:tcW w:w="5025" w:type="dxa"/>
            <w:vAlign w:val="top"/>
          </w:tcPr>
          <w:p>
            <w:pPr>
              <w:jc w:val="left"/>
              <w:rPr>
                <w:rFonts w:hint="eastAsia"/>
                <w:sz w:val="24"/>
                <w:szCs w:val="32"/>
                <w:vertAlign w:val="baseline"/>
                <w:lang w:val="en-US" w:eastAsia="zh-CN"/>
              </w:rPr>
            </w:pPr>
            <w:r>
              <w:rPr>
                <w:rFonts w:hint="eastAsia"/>
                <w:sz w:val="24"/>
                <w:szCs w:val="32"/>
                <w:vertAlign w:val="baseline"/>
                <w:lang w:val="en-US" w:eastAsia="zh-CN"/>
              </w:rPr>
              <w:t>titles[2]对应的out文件内容类似此格式：“Plotname: Periodic Steady State Analysis”，通过左边代码赋值便可得到</w:t>
            </w:r>
            <w:r>
              <w:rPr>
                <w:rFonts w:hint="default" w:asciiTheme="minorHAnsi" w:hAnsiTheme="minorHAnsi" w:eastAsiaTheme="minorEastAsia" w:cstheme="minorBidi"/>
                <w:kern w:val="2"/>
                <w:sz w:val="24"/>
                <w:szCs w:val="32"/>
                <w:vertAlign w:val="baseline"/>
                <w:lang w:val="en-US" w:eastAsia="zh-CN" w:bidi="ar-SA"/>
              </w:rPr>
              <w:t>plotname</w:t>
            </w:r>
            <w:r>
              <w:rPr>
                <w:rFonts w:hint="eastAsia" w:cstheme="minorBidi"/>
                <w:kern w:val="2"/>
                <w:sz w:val="24"/>
                <w:szCs w:val="32"/>
                <w:vertAlign w:val="baseline"/>
                <w:lang w:val="en-US" w:eastAsia="zh-CN" w:bidi="ar-SA"/>
              </w:rPr>
              <w:t xml:space="preserve"> = </w:t>
            </w:r>
            <w:r>
              <w:rPr>
                <w:rFonts w:hint="eastAsia"/>
                <w:sz w:val="24"/>
                <w:szCs w:val="32"/>
                <w:vertAlign w:val="baseline"/>
                <w:lang w:val="en-US" w:eastAsia="zh-CN"/>
              </w:rPr>
              <w:t>Periodic Steady State Analysis</w:t>
            </w:r>
          </w:p>
          <w:p>
            <w:pPr>
              <w:jc w:val="left"/>
              <w:rPr>
                <w:rFonts w:hint="default"/>
                <w:sz w:val="24"/>
                <w:szCs w:val="32"/>
                <w:vertAlign w:val="baseline"/>
                <w:lang w:val="en-US" w:eastAsia="zh-CN"/>
              </w:rPr>
            </w:pPr>
            <w:r>
              <w:rPr>
                <w:rFonts w:hint="eastAsia"/>
                <w:sz w:val="24"/>
                <w:szCs w:val="32"/>
                <w:vertAlign w:val="baseline"/>
                <w:lang w:val="en-US" w:eastAsia="zh-CN"/>
              </w:rPr>
              <w:t>并将每次得到的plotname添加到plotname_arr当中。</w:t>
            </w:r>
          </w:p>
          <w:p>
            <w:pPr>
              <w:jc w:val="left"/>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tcPr>
          <w:p>
            <w:pPr>
              <w:jc w:val="left"/>
              <w:rPr>
                <w:rFonts w:hint="default"/>
                <w:sz w:val="24"/>
                <w:szCs w:val="32"/>
                <w:vertAlign w:val="baseline"/>
                <w:lang w:val="en-US" w:eastAsia="zh-CN"/>
              </w:rPr>
            </w:pPr>
            <w:r>
              <w:rPr>
                <w:rFonts w:hint="default"/>
                <w:sz w:val="24"/>
                <w:szCs w:val="32"/>
                <w:vertAlign w:val="baseline"/>
                <w:lang w:val="en-US" w:eastAsia="zh-CN"/>
              </w:rPr>
              <w:t>nodelistsresult[plotname]</w:t>
            </w:r>
          </w:p>
        </w:tc>
        <w:tc>
          <w:tcPr>
            <w:tcW w:w="3375" w:type="dxa"/>
          </w:tcPr>
          <w:p>
            <w:pPr>
              <w:jc w:val="left"/>
              <w:rPr>
                <w:rFonts w:hint="eastAsia"/>
                <w:sz w:val="24"/>
                <w:szCs w:val="32"/>
                <w:vertAlign w:val="baseline"/>
                <w:lang w:val="en-US" w:eastAsia="zh-CN"/>
              </w:rPr>
            </w:pPr>
            <w:r>
              <w:rPr>
                <w:rFonts w:hint="eastAsia"/>
                <w:sz w:val="24"/>
                <w:szCs w:val="32"/>
                <w:vertAlign w:val="baseline"/>
                <w:lang w:val="en-US" w:eastAsia="zh-CN"/>
              </w:rPr>
              <w:t>collections.OrderedDict()</w:t>
            </w:r>
          </w:p>
        </w:tc>
        <w:tc>
          <w:tcPr>
            <w:tcW w:w="5025" w:type="dxa"/>
          </w:tcPr>
          <w:p>
            <w:pPr>
              <w:jc w:val="left"/>
              <w:rPr>
                <w:rFonts w:hint="default"/>
                <w:sz w:val="24"/>
                <w:szCs w:val="32"/>
                <w:vertAlign w:val="baseline"/>
                <w:lang w:val="en-US" w:eastAsia="zh-CN"/>
              </w:rPr>
            </w:pPr>
            <w:r>
              <w:rPr>
                <w:rFonts w:hint="eastAsia"/>
                <w:sz w:val="24"/>
                <w:szCs w:val="32"/>
                <w:vertAlign w:val="baseline"/>
                <w:lang w:val="en-US" w:eastAsia="zh-CN"/>
              </w:rPr>
              <w:t>创建存放plotname和其对应数据的有序字典</w:t>
            </w:r>
          </w:p>
        </w:tc>
      </w:tr>
    </w:tbl>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取nodename节点名和其对应的单位：</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77280" cy="2754630"/>
                <wp:effectExtent l="4445" t="4445" r="9525" b="22225"/>
                <wp:docPr id="75" name="文本框 75"/>
                <wp:cNvGraphicFramePr/>
                <a:graphic xmlns:a="http://schemas.openxmlformats.org/drawingml/2006/main">
                  <a:graphicData uri="http://schemas.microsoft.com/office/word/2010/wordprocessingShape">
                    <wps:wsp>
                      <wps:cNvSpPr txBox="1"/>
                      <wps:spPr>
                        <a:xfrm>
                          <a:off x="1724025" y="8584565"/>
                          <a:ext cx="6177280" cy="2754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variable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titles[</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 xml:space="preserve"> + number_of_variables]:</w:t>
                            </w:r>
                            <w:r>
                              <w:rPr>
                                <w:rFonts w:hint="eastAsia" w:ascii="Consolas" w:hAnsi="Consolas" w:eastAsia="Consolas" w:cs="Consolas"/>
                                <w:b w:val="0"/>
                                <w:bCs w:val="0"/>
                                <w:color w:val="D4D4D4"/>
                                <w:kern w:val="0"/>
                                <w:sz w:val="21"/>
                                <w:szCs w:val="21"/>
                                <w:shd w:val="clear" w:fill="1E1E1E"/>
                                <w:lang w:val="en-US" w:eastAsia="zh-CN" w:bidi="ar"/>
                              </w:rPr>
                              <w:t xml:space="preserve"> #用于存储该plotname下所有nodename和其对应的单位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取节点名</w:t>
                            </w:r>
                          </w:p>
                          <w:p>
                            <w:pPr>
                              <w:keepNext w:val="0"/>
                              <w:keepLines w:val="0"/>
                              <w:widowControl/>
                              <w:suppressLineNumbers w:val="0"/>
                              <w:shd w:val="clear" w:fill="1E1E1E"/>
                              <w:spacing w:line="285" w:lineRule="atLeast"/>
                              <w:jc w:val="left"/>
                              <w:rPr>
                                <w:rFonts w:hint="eastAsia"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var_name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variable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 xml:space="preserve"> #e.g. var_name 得到的值为'time'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取节点单位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var_unit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variable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 xml:space="preserve"> #e.g. var_unit得到的值为's'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节点名和单位之间用----拼接，赋给variable_name_unit</w:t>
                            </w:r>
                          </w:p>
                          <w:p>
                            <w:pPr>
                              <w:keepNext w:val="0"/>
                              <w:keepLines w:val="0"/>
                              <w:widowControl/>
                              <w:suppressLineNumbers w:val="0"/>
                              <w:shd w:val="clear" w:fill="1E1E1E"/>
                              <w:spacing w:line="285" w:lineRule="atLeast"/>
                              <w:jc w:val="left"/>
                              <w:rPr>
                                <w:rFonts w:hint="eastAsia" w:ascii="Consolas" w:hAnsi="Consolas" w:eastAsia="Consolas" w:cs="Consolas"/>
                                <w:b w:val="0"/>
                                <w:bCs w:val="0"/>
                                <w:color w:val="FFFFFF"/>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var_name_unit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var_name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var_unit</w:t>
                            </w:r>
                            <w:r>
                              <w:rPr>
                                <w:rFonts w:hint="eastAsia" w:ascii="Consolas" w:hAnsi="Consolas" w:eastAsia="Consolas" w:cs="Consolas"/>
                                <w:b w:val="0"/>
                                <w:bCs w:val="0"/>
                                <w:color w:val="9CDCFE"/>
                                <w:kern w:val="0"/>
                                <w:sz w:val="21"/>
                                <w:szCs w:val="21"/>
                                <w:shd w:val="clear" w:fill="1E1E1E"/>
                                <w:lang w:val="en-US" w:eastAsia="zh-CN" w:bidi="ar"/>
                              </w:rPr>
                              <w:t xml:space="preserve">   </w:t>
                            </w:r>
                            <w:r>
                              <w:rPr>
                                <w:rFonts w:hint="eastAsia" w:ascii="Consolas" w:hAnsi="Consolas" w:eastAsia="Consolas" w:cs="Consolas"/>
                                <w:b w:val="0"/>
                                <w:bCs w:val="0"/>
                                <w:color w:val="FFFFFF"/>
                                <w:kern w:val="0"/>
                                <w:sz w:val="21"/>
                                <w:szCs w:val="21"/>
                                <w:shd w:val="clear" w:fill="1E1E1E"/>
                                <w:lang w:val="en-US" w:eastAsia="zh-CN" w:bidi="ar"/>
                              </w:rPr>
                              <w:t>#e.g. var_name_unit得到的值为'time---s'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variable_name_unit.append(</w:t>
                            </w:r>
                            <w:r>
                              <w:rPr>
                                <w:rFonts w:hint="default" w:ascii="Consolas" w:hAnsi="Consolas" w:eastAsia="Consolas" w:cs="Consolas"/>
                                <w:b w:val="0"/>
                                <w:bCs w:val="0"/>
                                <w:color w:val="9CDCFE"/>
                                <w:kern w:val="0"/>
                                <w:sz w:val="21"/>
                                <w:szCs w:val="21"/>
                                <w:shd w:val="clear" w:fill="1E1E1E"/>
                                <w:lang w:val="en-US" w:eastAsia="zh-CN" w:bidi="ar"/>
                              </w:rPr>
                              <w:t>var_name_unit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6.9pt;width:486.4pt;" fillcolor="#FFFFFF [3201]" filled="t" stroked="t" coordsize="21600,21600" o:gfxdata="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R+EgfUAAAABQEAAA8AAAAAAAAAAQAgAAAAIgAAAGRycy9kb3ducmV2LnhtbFBLAQIU&#10;ABQAAAAIAIdO4kAIe08xaQIAAMYEAAAOAAAAAAAAAAEAIAAAACMBAABkcnMvZTJvRG9jLnhtbFBL&#10;BQYAAAAABgAGAFkBAAD+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variable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titles[</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 xml:space="preserve"> + number_of_variables]:</w:t>
                      </w:r>
                      <w:r>
                        <w:rPr>
                          <w:rFonts w:hint="eastAsia" w:ascii="Consolas" w:hAnsi="Consolas" w:eastAsia="Consolas" w:cs="Consolas"/>
                          <w:b w:val="0"/>
                          <w:bCs w:val="0"/>
                          <w:color w:val="D4D4D4"/>
                          <w:kern w:val="0"/>
                          <w:sz w:val="21"/>
                          <w:szCs w:val="21"/>
                          <w:shd w:val="clear" w:fill="1E1E1E"/>
                          <w:lang w:val="en-US" w:eastAsia="zh-CN" w:bidi="ar"/>
                        </w:rPr>
                        <w:t xml:space="preserve"> #用于存储该plotname下所有nodename和其对应的单位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取节点名</w:t>
                      </w:r>
                    </w:p>
                    <w:p>
                      <w:pPr>
                        <w:keepNext w:val="0"/>
                        <w:keepLines w:val="0"/>
                        <w:widowControl/>
                        <w:suppressLineNumbers w:val="0"/>
                        <w:shd w:val="clear" w:fill="1E1E1E"/>
                        <w:spacing w:line="285" w:lineRule="atLeast"/>
                        <w:jc w:val="left"/>
                        <w:rPr>
                          <w:rFonts w:hint="eastAsia"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var_name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variable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 xml:space="preserve"> #e.g. var_name 得到的值为'time'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取节点单位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var_unit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variable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 xml:space="preserve"> #e.g. var_unit得到的值为's'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节点名和单位之间用----拼接，赋给variable_name_unit</w:t>
                      </w:r>
                    </w:p>
                    <w:p>
                      <w:pPr>
                        <w:keepNext w:val="0"/>
                        <w:keepLines w:val="0"/>
                        <w:widowControl/>
                        <w:suppressLineNumbers w:val="0"/>
                        <w:shd w:val="clear" w:fill="1E1E1E"/>
                        <w:spacing w:line="285" w:lineRule="atLeast"/>
                        <w:jc w:val="left"/>
                        <w:rPr>
                          <w:rFonts w:hint="eastAsia" w:ascii="Consolas" w:hAnsi="Consolas" w:eastAsia="Consolas" w:cs="Consolas"/>
                          <w:b w:val="0"/>
                          <w:bCs w:val="0"/>
                          <w:color w:val="FFFFFF"/>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var_name_unit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var_name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var_unit</w:t>
                      </w:r>
                      <w:r>
                        <w:rPr>
                          <w:rFonts w:hint="eastAsia" w:ascii="Consolas" w:hAnsi="Consolas" w:eastAsia="Consolas" w:cs="Consolas"/>
                          <w:b w:val="0"/>
                          <w:bCs w:val="0"/>
                          <w:color w:val="9CDCFE"/>
                          <w:kern w:val="0"/>
                          <w:sz w:val="21"/>
                          <w:szCs w:val="21"/>
                          <w:shd w:val="clear" w:fill="1E1E1E"/>
                          <w:lang w:val="en-US" w:eastAsia="zh-CN" w:bidi="ar"/>
                        </w:rPr>
                        <w:t xml:space="preserve">   </w:t>
                      </w:r>
                      <w:r>
                        <w:rPr>
                          <w:rFonts w:hint="eastAsia" w:ascii="Consolas" w:hAnsi="Consolas" w:eastAsia="Consolas" w:cs="Consolas"/>
                          <w:b w:val="0"/>
                          <w:bCs w:val="0"/>
                          <w:color w:val="FFFFFF"/>
                          <w:kern w:val="0"/>
                          <w:sz w:val="21"/>
                          <w:szCs w:val="21"/>
                          <w:shd w:val="clear" w:fill="1E1E1E"/>
                          <w:lang w:val="en-US" w:eastAsia="zh-CN" w:bidi="ar"/>
                        </w:rPr>
                        <w:t>#e.g. var_name_unit得到的值为'time---s'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variable_name_unit.append(</w:t>
                      </w:r>
                      <w:r>
                        <w:rPr>
                          <w:rFonts w:hint="default" w:ascii="Consolas" w:hAnsi="Consolas" w:eastAsia="Consolas" w:cs="Consolas"/>
                          <w:b w:val="0"/>
                          <w:bCs w:val="0"/>
                          <w:color w:val="9CDCFE"/>
                          <w:kern w:val="0"/>
                          <w:sz w:val="21"/>
                          <w:szCs w:val="21"/>
                          <w:shd w:val="clear" w:fill="1E1E1E"/>
                          <w:lang w:val="en-US" w:eastAsia="zh-CN" w:bidi="ar"/>
                        </w:rPr>
                        <w:t>var_name_unit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获得每个nodename下的所有值，一些细节将以注释的形式在代码中批注：</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2861945"/>
                <wp:effectExtent l="4445" t="5080" r="19050" b="9525"/>
                <wp:docPr id="76" name="文本框 76"/>
                <wp:cNvGraphicFramePr/>
                <a:graphic xmlns:a="http://schemas.openxmlformats.org/drawingml/2006/main">
                  <a:graphicData uri="http://schemas.microsoft.com/office/word/2010/wordprocessingShape">
                    <wps:wsp>
                      <wps:cNvSpPr txBox="1"/>
                      <wps:spPr>
                        <a:xfrm>
                          <a:off x="1724025" y="8584565"/>
                          <a:ext cx="6186805" cy="2861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results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collections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OrderedDict</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 xml:space="preserve"> #用于存储每个节点对应的数据，key为nodename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variable_index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variable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variable_name_unit: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results[</w:t>
                            </w:r>
                            <w:r>
                              <w:rPr>
                                <w:rFonts w:hint="default" w:ascii="Consolas" w:hAnsi="Consolas" w:eastAsia="Consolas" w:cs="Consolas"/>
                                <w:b w:val="0"/>
                                <w:bCs w:val="0"/>
                                <w:color w:val="9CDCFE"/>
                                <w:kern w:val="0"/>
                                <w:sz w:val="21"/>
                                <w:szCs w:val="21"/>
                                <w:shd w:val="clear" w:fill="1E1E1E"/>
                                <w:lang w:val="en-US" w:eastAsia="zh-CN" w:bidi="ar"/>
                              </w:rPr>
                              <w:t>variable</w:t>
                            </w:r>
                            <w:r>
                              <w:rPr>
                                <w:rFonts w:hint="default" w:ascii="Consolas" w:hAnsi="Consolas" w:eastAsia="Consolas" w:cs="Consolas"/>
                                <w:b w:val="0"/>
                                <w:bCs w:val="0"/>
                                <w:color w:val="D4D4D4"/>
                                <w:kern w:val="0"/>
                                <w:sz w:val="21"/>
                                <w:szCs w:val="21"/>
                                <w:shd w:val="clear" w:fill="1E1E1E"/>
                                <w:lang w:val="en-US" w:eastAsia="zh-CN" w:bidi="ar"/>
                              </w:rPr>
                              <w:t>] = []</w:t>
                            </w:r>
                            <w:r>
                              <w:rPr>
                                <w:rFonts w:hint="eastAsia" w:ascii="Consolas" w:hAnsi="Consolas" w:eastAsia="Consolas" w:cs="Consolas"/>
                                <w:b w:val="0"/>
                                <w:bCs w:val="0"/>
                                <w:color w:val="D4D4D4"/>
                                <w:kern w:val="0"/>
                                <w:sz w:val="21"/>
                                <w:szCs w:val="21"/>
                                <w:shd w:val="clear" w:fill="1E1E1E"/>
                                <w:lang w:val="en-US" w:eastAsia="zh-CN" w:bidi="ar"/>
                              </w:rPr>
                              <w:t xml:space="preserve">  #每个nodename初始化一个空list</w:t>
                            </w:r>
                          </w:p>
                          <w:p>
                            <w:pPr>
                              <w:keepNext w:val="0"/>
                              <w:keepLines w:val="0"/>
                              <w:widowControl/>
                              <w:suppressLineNumbers w:val="0"/>
                              <w:shd w:val="clear" w:fill="1E1E1E"/>
                              <w:spacing w:line="285" w:lineRule="atLeast"/>
                              <w:jc w:val="left"/>
                              <w:rPr>
                                <w:rFonts w:hint="eastAsia"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titles[</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 xml:space="preserve"> + number_of_variables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variable_index != number_of_variables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#除最后一个节点以外的所有节点</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CE9178"/>
                                <w:kern w:val="0"/>
                                <w:sz w:val="21"/>
                                <w:szCs w:val="21"/>
                                <w:shd w:val="clear" w:fill="1E1E1E"/>
                                <w:lang w:val="en-US" w:eastAsia="zh-CN" w:bidi="ar"/>
                              </w:rPr>
                              <w:t>"FAIL"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eval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eval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5.35pt;width:487.15pt;" fillcolor="#FFFFFF [3201]" filled="t" stroked="t" coordsize="21600,21600" o:gfxdata="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J8Jg9QAAAAFAQAADwAAAAAAAAABACAAAAAiAAAAZHJzL2Rvd25yZXYueG1sUEsBAhQA&#10;FAAAAAgAh07iQDXBH09oAgAAxgQAAA4AAAAAAAAAAQAgAAAAIw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9CDCFE"/>
                          <w:kern w:val="0"/>
                          <w:sz w:val="21"/>
                          <w:szCs w:val="21"/>
                          <w:shd w:val="clear" w:fill="1E1E1E"/>
                          <w:lang w:val="en-US" w:eastAsia="zh-CN" w:bidi="ar"/>
                        </w:rPr>
                        <w:t>results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collections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OrderedDict</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 xml:space="preserve"> #用于存储每个节点对应的数据，key为nodename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variable_index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variable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variable_name_unit: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results[</w:t>
                      </w:r>
                      <w:r>
                        <w:rPr>
                          <w:rFonts w:hint="default" w:ascii="Consolas" w:hAnsi="Consolas" w:eastAsia="Consolas" w:cs="Consolas"/>
                          <w:b w:val="0"/>
                          <w:bCs w:val="0"/>
                          <w:color w:val="9CDCFE"/>
                          <w:kern w:val="0"/>
                          <w:sz w:val="21"/>
                          <w:szCs w:val="21"/>
                          <w:shd w:val="clear" w:fill="1E1E1E"/>
                          <w:lang w:val="en-US" w:eastAsia="zh-CN" w:bidi="ar"/>
                        </w:rPr>
                        <w:t>variable</w:t>
                      </w:r>
                      <w:r>
                        <w:rPr>
                          <w:rFonts w:hint="default" w:ascii="Consolas" w:hAnsi="Consolas" w:eastAsia="Consolas" w:cs="Consolas"/>
                          <w:b w:val="0"/>
                          <w:bCs w:val="0"/>
                          <w:color w:val="D4D4D4"/>
                          <w:kern w:val="0"/>
                          <w:sz w:val="21"/>
                          <w:szCs w:val="21"/>
                          <w:shd w:val="clear" w:fill="1E1E1E"/>
                          <w:lang w:val="en-US" w:eastAsia="zh-CN" w:bidi="ar"/>
                        </w:rPr>
                        <w:t>] = []</w:t>
                      </w:r>
                      <w:r>
                        <w:rPr>
                          <w:rFonts w:hint="eastAsia" w:ascii="Consolas" w:hAnsi="Consolas" w:eastAsia="Consolas" w:cs="Consolas"/>
                          <w:b w:val="0"/>
                          <w:bCs w:val="0"/>
                          <w:color w:val="D4D4D4"/>
                          <w:kern w:val="0"/>
                          <w:sz w:val="21"/>
                          <w:szCs w:val="21"/>
                          <w:shd w:val="clear" w:fill="1E1E1E"/>
                          <w:lang w:val="en-US" w:eastAsia="zh-CN" w:bidi="ar"/>
                        </w:rPr>
                        <w:t xml:space="preserve">  #每个nodename初始化一个空list</w:t>
                      </w:r>
                    </w:p>
                    <w:p>
                      <w:pPr>
                        <w:keepNext w:val="0"/>
                        <w:keepLines w:val="0"/>
                        <w:widowControl/>
                        <w:suppressLineNumbers w:val="0"/>
                        <w:shd w:val="clear" w:fill="1E1E1E"/>
                        <w:spacing w:line="285" w:lineRule="atLeast"/>
                        <w:jc w:val="left"/>
                        <w:rPr>
                          <w:rFonts w:hint="eastAsia"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titles[</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 xml:space="preserve"> + number_of_variables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variable_index != number_of_variables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#除最后一个节点以外的所有节点</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CE9178"/>
                          <w:kern w:val="0"/>
                          <w:sz w:val="21"/>
                          <w:szCs w:val="21"/>
                          <w:shd w:val="clear" w:fill="1E1E1E"/>
                          <w:lang w:val="en-US" w:eastAsia="zh-CN" w:bidi="ar"/>
                        </w:rPr>
                        <w:t>"FAIL"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eval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except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eval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6489700"/>
                <wp:effectExtent l="4445" t="5080" r="19050" b="20320"/>
                <wp:docPr id="77" name="文本框 77"/>
                <wp:cNvGraphicFramePr/>
                <a:graphic xmlns:a="http://schemas.openxmlformats.org/drawingml/2006/main">
                  <a:graphicData uri="http://schemas.microsoft.com/office/word/2010/wordprocessingShape">
                    <wps:wsp>
                      <wps:cNvSpPr txBox="1"/>
                      <wps:spPr>
                        <a:xfrm>
                          <a:off x="1724025" y="8584565"/>
                          <a:ext cx="6186805" cy="6489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#eval函数能识别字符串中的表达式并将其转换为相应的类型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#如果是虚数，out文件中会有两个值，我们只取实部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 xml:space="preserve">(vlu) == </w:t>
                            </w:r>
                            <w:r>
                              <w:rPr>
                                <w:rFonts w:hint="default" w:ascii="Consolas" w:hAnsi="Consolas" w:eastAsia="Consolas" w:cs="Consolas"/>
                                <w:b w:val="0"/>
                                <w:bCs w:val="0"/>
                                <w:color w:val="4EC9B0"/>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vlu_abs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abs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(vlu[</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vlu[</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vlu_abs</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.min_threshold: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9CDCFE"/>
                                <w:kern w:val="0"/>
                                <w:sz w:val="21"/>
                                <w:szCs w:val="21"/>
                                <w:shd w:val="clear" w:fill="1E1E1E"/>
                                <w:lang w:val="en-US" w:eastAsia="zh-CN" w:bidi="ar"/>
                              </w:rPr>
                              <w:t>vlu_abs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vlu &lt;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.min_threshold: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results[variable_name_unit[variable_index]].append(vlu)</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variable_index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value.split(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如果out文件中出现Fail字符串，将其转换成0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CE9178"/>
                                <w:kern w:val="0"/>
                                <w:sz w:val="21"/>
                                <w:szCs w:val="21"/>
                                <w:shd w:val="clear" w:fill="1E1E1E"/>
                                <w:lang w:val="en-US" w:eastAsia="zh-CN" w:bidi="ar"/>
                              </w:rPr>
                              <w:t>"FAIL"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eval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.min_threshold: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.min_threshold: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lang w:val="en-US" w:eastAsia="zh-CN"/>
                              </w:rPr>
                            </w:pPr>
                            <w:r>
                              <w:rPr>
                                <w:rFonts w:hint="default" w:ascii="Consolas" w:hAnsi="Consolas" w:eastAsia="Consolas" w:cs="Consolas"/>
                                <w:b w:val="0"/>
                                <w:bCs w:val="0"/>
                                <w:color w:val="9CDCFE"/>
                                <w:kern w:val="0"/>
                                <w:sz w:val="21"/>
                                <w:szCs w:val="21"/>
                                <w:shd w:val="clear" w:fill="1E1E1E"/>
                                <w:lang w:val="en-US" w:eastAsia="zh-CN" w:bidi="ar"/>
                              </w:rPr>
                              <w:t>variable_index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11pt;width:487.15pt;" fillcolor="#FFFFFF [3201]" filled="t" stroked="t" coordsize="21600,21600" o:gfxdata="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yGgxrUAAAABgEAAA8AAAAAAAAAAQAgAAAAIgAAAGRycy9kb3ducmV2LnhtbFBLAQIU&#10;ABQAAAAIAIdO4kCqAomUaQIAAMYEAAAOAAAAAAAAAAEAIAAAACMBAABkcnMvZTJvRG9jLnhtbFBL&#10;BQYAAAAABgAGAFkBAAD+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#eval函数能识别字符串中的表达式并将其转换为相应的类型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#如果是虚数，out文件中会有两个值，我们只取实部</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 xml:space="preserve">(vlu) == </w:t>
                      </w:r>
                      <w:r>
                        <w:rPr>
                          <w:rFonts w:hint="default" w:ascii="Consolas" w:hAnsi="Consolas" w:eastAsia="Consolas" w:cs="Consolas"/>
                          <w:b w:val="0"/>
                          <w:bCs w:val="0"/>
                          <w:color w:val="4EC9B0"/>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vlu_abs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abs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complex</w:t>
                      </w:r>
                      <w:r>
                        <w:rPr>
                          <w:rFonts w:hint="default" w:ascii="Consolas" w:hAnsi="Consolas" w:eastAsia="Consolas" w:cs="Consolas"/>
                          <w:b w:val="0"/>
                          <w:bCs w:val="0"/>
                          <w:color w:val="D4D4D4"/>
                          <w:kern w:val="0"/>
                          <w:sz w:val="21"/>
                          <w:szCs w:val="21"/>
                          <w:shd w:val="clear" w:fill="1E1E1E"/>
                          <w:lang w:val="en-US" w:eastAsia="zh-CN" w:bidi="ar"/>
                        </w:rPr>
                        <w:t>(vlu[</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vlu[</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vlu_abs</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.min_threshold: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9CDCFE"/>
                          <w:kern w:val="0"/>
                          <w:sz w:val="21"/>
                          <w:szCs w:val="21"/>
                          <w:shd w:val="clear" w:fill="1E1E1E"/>
                          <w:lang w:val="en-US" w:eastAsia="zh-CN" w:bidi="ar"/>
                        </w:rPr>
                        <w:t>vlu_abs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vlu &lt;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.min_threshold: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results[variable_name_unit[variable_index]].append(vlu)</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variable_index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value.split(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如果out文件中出现Fail字符串，将其转换成0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CE9178"/>
                          <w:kern w:val="0"/>
                          <w:sz w:val="21"/>
                          <w:szCs w:val="21"/>
                          <w:shd w:val="clear" w:fill="1E1E1E"/>
                          <w:lang w:val="en-US" w:eastAsia="zh-CN" w:bidi="ar"/>
                        </w:rPr>
                        <w:t>"FAIL"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eval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tuple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.min_threshold: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.min_threshold: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results[variable_name_unit[variable_index]].append(</w:t>
                      </w:r>
                      <w:r>
                        <w:rPr>
                          <w:rFonts w:hint="default" w:ascii="Consolas" w:hAnsi="Consolas" w:eastAsia="Consolas" w:cs="Consolas"/>
                          <w:b w:val="0"/>
                          <w:bCs w:val="0"/>
                          <w:color w:val="9CDCFE"/>
                          <w:kern w:val="0"/>
                          <w:sz w:val="21"/>
                          <w:szCs w:val="21"/>
                          <w:shd w:val="clear" w:fill="1E1E1E"/>
                          <w:lang w:val="en-US" w:eastAsia="zh-CN" w:bidi="ar"/>
                        </w:rPr>
                        <w:t>vlu</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lang w:val="en-US" w:eastAsia="zh-CN"/>
                        </w:rPr>
                      </w:pPr>
                      <w:r>
                        <w:rPr>
                          <w:rFonts w:hint="default" w:ascii="Consolas" w:hAnsi="Consolas" w:eastAsia="Consolas" w:cs="Consolas"/>
                          <w:b w:val="0"/>
                          <w:bCs w:val="0"/>
                          <w:color w:val="9CDCFE"/>
                          <w:kern w:val="0"/>
                          <w:sz w:val="21"/>
                          <w:szCs w:val="21"/>
                          <w:shd w:val="clear" w:fill="1E1E1E"/>
                          <w:lang w:val="en-US" w:eastAsia="zh-CN" w:bidi="ar"/>
                        </w:rPr>
                        <w:t>variable_index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default"/>
          <w:sz w:val="24"/>
          <w:szCs w:val="32"/>
          <w:lang w:val="en-US" w:eastAsia="zh-CN"/>
        </w:rPr>
      </w:pPr>
      <w:r>
        <w:rPr>
          <w:rFonts w:hint="eastAsia"/>
          <w:sz w:val="24"/>
          <w:szCs w:val="32"/>
          <w:lang w:val="en-US" w:eastAsia="zh-CN"/>
        </w:rPr>
        <w:t>至此，results这个有序字典存储了每个分析类型中所有nodes和其对应的values，最后将每个分析类型的results添加到nodelistsresults[plotname]中，即存储了所有分析类型下所有节点的数据：</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68390" cy="328930"/>
                <wp:effectExtent l="4445" t="4445" r="18415" b="9525"/>
                <wp:docPr id="37" name="文本框 37"/>
                <wp:cNvGraphicFramePr/>
                <a:graphic xmlns:a="http://schemas.openxmlformats.org/drawingml/2006/main">
                  <a:graphicData uri="http://schemas.microsoft.com/office/word/2010/wordprocessingShape">
                    <wps:wsp>
                      <wps:cNvSpPr txBox="1"/>
                      <wps:spPr>
                        <a:xfrm>
                          <a:off x="1724025" y="8584565"/>
                          <a:ext cx="6168390" cy="32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nodelistsresult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].append(</w:t>
                            </w:r>
                            <w:r>
                              <w:rPr>
                                <w:rFonts w:hint="default" w:ascii="Consolas" w:hAnsi="Consolas" w:eastAsia="Consolas" w:cs="Consolas"/>
                                <w:b w:val="0"/>
                                <w:bCs w:val="0"/>
                                <w:color w:val="9CDCFE"/>
                                <w:kern w:val="0"/>
                                <w:sz w:val="21"/>
                                <w:szCs w:val="21"/>
                                <w:shd w:val="clear" w:fill="1E1E1E"/>
                                <w:lang w:val="en-US" w:eastAsia="zh-CN" w:bidi="ar"/>
                              </w:rPr>
                              <w:t>results</w:t>
                            </w: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sz w:val="22"/>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9pt;width:485.7pt;" fillcolor="#FFFFFF [3201]" filled="t" stroked="t" coordsize="21600,21600" o:gfxdata="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RKg3tQAAAAEAQAADwAAAAAAAAABACAAAAAiAAAAZHJzL2Rvd25yZXYueG1sUEsBAhQA&#10;FAAAAAgAh07iQCrrHWNoAgAAxQQAAA4AAAAAAAAAAQAgAAAAIw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nodelistsresult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].append(</w:t>
                      </w:r>
                      <w:r>
                        <w:rPr>
                          <w:rFonts w:hint="default" w:ascii="Consolas" w:hAnsi="Consolas" w:eastAsia="Consolas" w:cs="Consolas"/>
                          <w:b w:val="0"/>
                          <w:bCs w:val="0"/>
                          <w:color w:val="9CDCFE"/>
                          <w:kern w:val="0"/>
                          <w:sz w:val="21"/>
                          <w:szCs w:val="21"/>
                          <w:shd w:val="clear" w:fill="1E1E1E"/>
                          <w:lang w:val="en-US" w:eastAsia="zh-CN" w:bidi="ar"/>
                        </w:rPr>
                        <w:t>results</w:t>
                      </w:r>
                      <w:r>
                        <w:rPr>
                          <w:rFonts w:hint="default" w:ascii="Consolas" w:hAnsi="Consolas" w:eastAsia="Consolas" w:cs="Consolas"/>
                          <w:b w:val="0"/>
                          <w:bCs w:val="0"/>
                          <w:color w:val="D4D4D4"/>
                          <w:kern w:val="0"/>
                          <w:sz w:val="21"/>
                          <w:szCs w:val="21"/>
                          <w:shd w:val="clear" w:fill="1E1E1E"/>
                          <w:lang w:val="en-US" w:eastAsia="zh-CN" w:bidi="ar"/>
                        </w:rPr>
                        <w:t>)</w:t>
                      </w:r>
                    </w:p>
                    <w:p>
                      <w:pPr>
                        <w:jc w:val="left"/>
                        <w:rPr>
                          <w:rFonts w:hint="default"/>
                          <w:sz w:val="22"/>
                          <w:szCs w:val="28"/>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default"/>
          <w:sz w:val="24"/>
          <w:szCs w:val="32"/>
          <w:lang w:val="en-US" w:eastAsia="zh-CN"/>
        </w:rPr>
      </w:pPr>
      <w:r>
        <w:rPr>
          <w:rFonts w:hint="eastAsia"/>
          <w:sz w:val="24"/>
          <w:szCs w:val="32"/>
          <w:lang w:val="en-US" w:eastAsia="zh-CN"/>
        </w:rPr>
        <w:t>最终将nodelistsresult和plotname_arr返回，用于后续对比计算：</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86805" cy="328930"/>
                <wp:effectExtent l="4445" t="5080" r="19050" b="8890"/>
                <wp:docPr id="39" name="文本框 39"/>
                <wp:cNvGraphicFramePr/>
                <a:graphic xmlns:a="http://schemas.openxmlformats.org/drawingml/2006/main">
                  <a:graphicData uri="http://schemas.microsoft.com/office/word/2010/wordprocessingShape">
                    <wps:wsp>
                      <wps:cNvSpPr txBox="1"/>
                      <wps:spPr>
                        <a:xfrm>
                          <a:off x="1724025" y="8584565"/>
                          <a:ext cx="6186805" cy="32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nodelistsresult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plotname_arr</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9pt;width:487.15pt;" fillcolor="#FFFFFF [3201]" filled="t" stroked="t" coordsize="21600,21600" o:gfxdata="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5l0XC9QAAAAEAQAADwAAAAAAAAABACAAAAAiAAAAZHJzL2Rvd25yZXYueG1sUEsBAhQA&#10;FAAAAAgAh07iQFJDdMVoAgAAxQQAAA4AAAAAAAAAAQAgAAAAIw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nodelistsresult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plotname_arr</w:t>
                      </w:r>
                    </w:p>
                    <w:p>
                      <w:pPr>
                        <w:rPr>
                          <w:rFonts w:hint="default"/>
                          <w:lang w:val="en-US" w:eastAsia="zh-CN"/>
                        </w:rPr>
                      </w:pPr>
                    </w:p>
                  </w:txbxContent>
                </v:textbox>
                <w10:wrap type="none"/>
                <w10:anchorlock/>
              </v:shape>
            </w:pict>
          </mc:Fallback>
        </mc:AlternateContent>
      </w:r>
      <w:r>
        <w:rPr>
          <w:rFonts w:hint="default"/>
          <w:sz w:val="24"/>
          <w:szCs w:val="32"/>
          <w:lang w:val="en-US" w:eastAsia="zh-CN"/>
        </w:rPr>
        <w:br w:type="textWrapping"/>
      </w:r>
    </w:p>
    <w:p>
      <w:pPr>
        <w:keepNext w:val="0"/>
        <w:keepLines w:val="0"/>
        <w:pageBreakBefore w:val="0"/>
        <w:widowControl w:val="0"/>
        <w:numPr>
          <w:ilvl w:val="0"/>
          <w:numId w:val="6"/>
        </w:numPr>
        <w:kinsoku/>
        <w:wordWrap/>
        <w:overflowPunct/>
        <w:topLinePunct w:val="0"/>
        <w:autoSpaceDE/>
        <w:autoSpaceDN/>
        <w:bidi w:val="0"/>
        <w:adjustRightInd/>
        <w:snapToGrid/>
        <w:ind w:left="845" w:leftChars="0" w:hanging="425" w:firstLineChars="0"/>
        <w:textAlignment w:val="auto"/>
        <w:outlineLvl w:val="1"/>
        <w:rPr>
          <w:rFonts w:hint="eastAsia"/>
          <w:sz w:val="24"/>
          <w:szCs w:val="32"/>
          <w:lang w:val="en-US" w:eastAsia="zh-CN"/>
        </w:rPr>
      </w:pPr>
      <w:bookmarkStart w:id="21" w:name="_Toc24443"/>
      <w:r>
        <w:rPr>
          <w:rFonts w:hint="eastAsia"/>
          <w:sz w:val="24"/>
          <w:szCs w:val="32"/>
          <w:lang w:val="en-US" w:eastAsia="zh-CN"/>
        </w:rPr>
        <w:t>calc_error(index, outfile_result, ref_file_result)：</w:t>
      </w:r>
      <w:bookmarkEnd w:id="21"/>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参数outfile_result和ref_file_result为经过outfile_parser处理后得到的有序dictionary。在进行outfile数据和ref_file数据对比前，我们先获取plotnames和nodenames。</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48705" cy="3277235"/>
                <wp:effectExtent l="4445" t="4445" r="19050" b="13970"/>
                <wp:docPr id="43" name="文本框 43"/>
                <wp:cNvGraphicFramePr/>
                <a:graphic xmlns:a="http://schemas.openxmlformats.org/drawingml/2006/main">
                  <a:graphicData uri="http://schemas.microsoft.com/office/word/2010/wordprocessingShape">
                    <wps:wsp>
                      <wps:cNvSpPr txBox="1"/>
                      <wps:spPr>
                        <a:xfrm>
                          <a:off x="1724025" y="8584565"/>
                          <a:ext cx="6148705" cy="3277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plotname_nodes</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获取所有的plotnames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original_results_dict: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"Total plotnames: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node_dict</w:t>
                            </w:r>
                            <w:r>
                              <w:rPr>
                                <w:rFonts w:hint="default" w:ascii="Consolas" w:hAnsi="Consolas" w:eastAsia="Consolas" w:cs="Consolas"/>
                                <w:b w:val="0"/>
                                <w:bCs w:val="0"/>
                                <w:color w:val="D4D4D4"/>
                                <w:kern w:val="0"/>
                                <w:sz w:val="21"/>
                                <w:szCs w:val="21"/>
                                <w:shd w:val="clear" w:fill="1E1E1E"/>
                                <w:lang w:val="en-US" w:eastAsia="zh-CN" w:bidi="ar"/>
                              </w:rPr>
                              <w:t xml:space="preserve"> = original_results_dict[</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获取所有的nodename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node_dict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node_dict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].keys()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"node_dict type error."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plotname_nodes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ind w:leftChars="100"/>
                              <w:jc w:val="left"/>
                              <w:rPr>
                                <w:rFonts w:hint="default"/>
                                <w:sz w:val="22"/>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8.05pt;width:484.15pt;" fillcolor="#FFFFFF [3201]" filled="t" stroked="t" coordsize="21600,21600" o:gfxdata="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1i31WtQAAAAFAQAADwAAAAAAAAABACAAAAAiAAAAZHJzL2Rvd25yZXYueG1sUEsBAhQA&#10;FAAAAAgAh07iQEHPkbRoAgAAxgQAAA4AAAAAAAAAAQAgAAAAIw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plotname_nodes</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获取所有的plotnames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original_results_dict: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"Total plotnames: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node_dict</w:t>
                      </w:r>
                      <w:r>
                        <w:rPr>
                          <w:rFonts w:hint="default" w:ascii="Consolas" w:hAnsi="Consolas" w:eastAsia="Consolas" w:cs="Consolas"/>
                          <w:b w:val="0"/>
                          <w:bCs w:val="0"/>
                          <w:color w:val="D4D4D4"/>
                          <w:kern w:val="0"/>
                          <w:sz w:val="21"/>
                          <w:szCs w:val="21"/>
                          <w:shd w:val="clear" w:fill="1E1E1E"/>
                          <w:lang w:val="en-US" w:eastAsia="zh-CN" w:bidi="ar"/>
                        </w:rPr>
                        <w:t xml:space="preserve"> = original_results_dict[</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获取所有的nodename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node_dict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node_dict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].keys()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"node_dict type error."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plotname_nodes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ind w:leftChars="100"/>
                        <w:jc w:val="left"/>
                        <w:rPr>
                          <w:rFonts w:hint="default"/>
                          <w:sz w:val="22"/>
                          <w:szCs w:val="28"/>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其中涉及到的参数名类似且较多，为了便于直观理解，参数名、和数据结构见下图：</w:t>
      </w:r>
    </w:p>
    <w:p>
      <w:pPr>
        <w:jc w:val="center"/>
      </w:pPr>
      <w:r>
        <w:drawing>
          <wp:inline distT="0" distB="0" distL="114300" distR="114300">
            <wp:extent cx="3810000" cy="2959100"/>
            <wp:effectExtent l="0" t="0" r="0" b="3175"/>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10"/>
                    <a:stretch>
                      <a:fillRect/>
                    </a:stretch>
                  </pic:blipFill>
                  <pic:spPr>
                    <a:xfrm>
                      <a:off x="0" y="0"/>
                      <a:ext cx="3810000" cy="29591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lang w:val="en-US" w:eastAsia="zh-CN"/>
        </w:rPr>
      </w:pPr>
      <w:r>
        <w:rPr>
          <w:rFonts w:hint="eastAsia"/>
          <w:sz w:val="24"/>
          <w:szCs w:val="32"/>
          <w:lang w:val="en-US" w:eastAsia="zh-CN"/>
        </w:rPr>
        <w:t>定义plotname_nodes变量获得plotname和node的mapping，是为了从外部文件</w:t>
      </w:r>
      <w:r>
        <w:rPr>
          <w:rFonts w:hint="default"/>
          <w:sz w:val="24"/>
          <w:szCs w:val="32"/>
          <w:lang w:val="en-US" w:eastAsia="zh-CN"/>
        </w:rPr>
        <w:t>'</w:t>
      </w:r>
      <w:r>
        <w:rPr>
          <w:rFonts w:hint="eastAsia"/>
          <w:sz w:val="24"/>
          <w:szCs w:val="32"/>
          <w:lang w:val="en-US" w:eastAsia="zh-CN"/>
        </w:rPr>
        <w:t>cases_nodes.xlsx</w:t>
      </w:r>
      <w:r>
        <w:rPr>
          <w:rFonts w:hint="default"/>
          <w:sz w:val="24"/>
          <w:szCs w:val="32"/>
          <w:lang w:val="en-US" w:eastAsia="zh-CN"/>
        </w:rPr>
        <w:t>'</w:t>
      </w:r>
      <w:r>
        <w:rPr>
          <w:rFonts w:hint="eastAsia"/>
          <w:sz w:val="24"/>
          <w:szCs w:val="32"/>
          <w:lang w:val="en-US" w:eastAsia="zh-CN"/>
        </w:rPr>
        <w:t xml:space="preserve"> 中寻找对应的case需要比对的plotnames和nodes。每个case需要对比的数据不同，均记录在该excel文件中。cases_nodes.xlsx内容与结构可见下图：</w:t>
      </w:r>
    </w:p>
    <w:p>
      <w:pPr>
        <w:jc w:val="left"/>
      </w:pPr>
      <w:r>
        <w:drawing>
          <wp:inline distT="0" distB="0" distL="114300" distR="114300">
            <wp:extent cx="6070600" cy="2383790"/>
            <wp:effectExtent l="0" t="0" r="6350" b="16510"/>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11"/>
                    <a:stretch>
                      <a:fillRect/>
                    </a:stretch>
                  </pic:blipFill>
                  <pic:spPr>
                    <a:xfrm>
                      <a:off x="0" y="0"/>
                      <a:ext cx="6070600" cy="23837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然而，遍历文件时赋予的index与caseIndex并不一定一致，下图是二维矩阵data_df_simulator导出的excel截图，从图中可知，index和caseIndex确实不一致，所以需要调用getCaseIndex(index) 方法传入index，找到对应的caseindex并返回。</w:t>
      </w:r>
    </w:p>
    <w:p>
      <w:pPr>
        <w:jc w:val="left"/>
      </w:pPr>
      <w:r>
        <w:drawing>
          <wp:inline distT="0" distB="0" distL="114300" distR="114300">
            <wp:extent cx="6092190" cy="1392555"/>
            <wp:effectExtent l="0" t="0" r="3810" b="1714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12"/>
                    <a:stretch>
                      <a:fillRect/>
                    </a:stretch>
                  </pic:blipFill>
                  <pic:spPr>
                    <a:xfrm>
                      <a:off x="0" y="0"/>
                      <a:ext cx="6092190" cy="13925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lang w:val="en-US" w:eastAsia="zh-CN"/>
        </w:rPr>
      </w:pPr>
      <w:r>
        <w:rPr>
          <w:rFonts w:hint="eastAsia"/>
          <w:sz w:val="24"/>
          <w:szCs w:val="32"/>
          <w:lang w:val="en-US" w:eastAsia="zh-CN"/>
        </w:rPr>
        <w:t>获得caseIndex后，便可去cases_nodes.xlsx中获取该case需要对比的plotnames和nodes，并将他们赋给变量check_nodes。</w:t>
      </w:r>
    </w:p>
    <w:p>
      <w:pPr>
        <w:jc w:val="left"/>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092190" cy="534670"/>
                <wp:effectExtent l="4445" t="4445" r="18415" b="13335"/>
                <wp:docPr id="45" name="文本框 45"/>
                <wp:cNvGraphicFramePr/>
                <a:graphic xmlns:a="http://schemas.openxmlformats.org/drawingml/2006/main">
                  <a:graphicData uri="http://schemas.microsoft.com/office/word/2010/wordprocessingShape">
                    <wps:wsp>
                      <wps:cNvSpPr txBox="1"/>
                      <wps:spPr>
                        <a:xfrm>
                          <a:off x="1724025" y="8584565"/>
                          <a:ext cx="6092190" cy="534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getCaseIndex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check_nodes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check_nodes_dict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ind w:leftChars="100"/>
                              <w:jc w:val="left"/>
                              <w:rPr>
                                <w:rFonts w:hint="default"/>
                                <w:sz w:val="22"/>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2.1pt;width:479.7pt;" fillcolor="#FFFFFF [3201]" filled="t" stroked="t" coordsize="21600,21600" o:gfxdata="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RDU7r0wAAAAQBAAAPAAAAAAAAAAEAIAAAACIAAABkcnMvZG93bnJldi54bWxQSwECFAAU&#10;AAAACACHTuJAc4hlL2gCAADF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getCaseIndex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check_nodes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check_nodes_dict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ind w:leftChars="100"/>
                        <w:jc w:val="left"/>
                        <w:rPr>
                          <w:rFonts w:hint="default"/>
                          <w:sz w:val="22"/>
                          <w:szCs w:val="28"/>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getCaseIndex(index) 函数具体如下：</w:t>
      </w:r>
      <w:r>
        <w:rPr>
          <w:rFonts w:hint="eastAsia"/>
          <w:sz w:val="24"/>
          <w:szCs w:val="32"/>
          <w:lang w:val="en-US" w:eastAsia="zh-CN"/>
        </w:rPr>
        <mc:AlternateContent>
          <mc:Choice Requires="wps">
            <w:drawing>
              <wp:inline distT="0" distB="0" distL="114300" distR="114300">
                <wp:extent cx="6120130" cy="1285875"/>
                <wp:effectExtent l="4445" t="4445" r="9525" b="5080"/>
                <wp:docPr id="41" name="文本框 41"/>
                <wp:cNvGraphicFramePr/>
                <a:graphic xmlns:a="http://schemas.openxmlformats.org/drawingml/2006/main">
                  <a:graphicData uri="http://schemas.microsoft.com/office/word/2010/wordprocessingShape">
                    <wps:wsp>
                      <wps:cNvSpPr txBox="1"/>
                      <wps:spPr>
                        <a:xfrm>
                          <a:off x="1724025" y="8584565"/>
                          <a:ext cx="6120130" cy="1285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getCaseIndex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].netFile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1.25pt;width:481.9pt;" fillcolor="#FFFFFF [3201]" filled="t" stroked="t" coordsize="21600,21600" o:gfxdata="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yN9YD0wAAAAUBAAAPAAAAAAAAAAEAIAAAACIAAABkcnMvZG93bnJldi54bWxQSwECFAAUAAAA&#10;CACHTuJAXO/Wg2UCAADGBAAADgAAAAAAAAABACAAAAAiAQAAZHJzL2Uyb0RvYy54bWxQSwUGAAAA&#10;AAYABgBZAQAA+Q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getCaseIndex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.data_df_simulator.loc[</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].netFile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netfile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对于check_nodes中的每一个plotname（分析类型）和node（节点） 进行数据对比。</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96965" cy="5243195"/>
                <wp:effectExtent l="4445" t="4445" r="8890" b="10160"/>
                <wp:docPr id="47" name="文本框 47"/>
                <wp:cNvGraphicFramePr/>
                <a:graphic xmlns:a="http://schemas.openxmlformats.org/drawingml/2006/main">
                  <a:graphicData uri="http://schemas.microsoft.com/office/word/2010/wordprocessingShape">
                    <wps:wsp>
                      <wps:cNvSpPr txBox="1"/>
                      <wps:spPr>
                        <a:xfrm>
                          <a:off x="1724025" y="8584565"/>
                          <a:ext cx="6196965" cy="5243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check_nodes: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#获取当前对比的plotname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#获取当前对比的nodename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 xml:space="preserve"> = original_results_dict[</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#outfile中该plotname对应的nodes_dict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 xml:space="preserve"> = new_results_dict[</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#ref_file中该plotname对应的nodes_dict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'length of out_plot and ref_plot not match,please check the outfile'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同名plotname情况下，第i个plotname中的所有nodes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copy_out_plot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first one is x axis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first_out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copy_out_plot</w:t>
                            </w:r>
                            <w:r>
                              <w:rPr>
                                <w:rFonts w:hint="default" w:ascii="Consolas" w:hAnsi="Consolas" w:eastAsia="Consolas" w:cs="Consolas"/>
                                <w:b w:val="0"/>
                                <w:bCs w:val="0"/>
                                <w:color w:val="D4D4D4"/>
                                <w:kern w:val="0"/>
                                <w:sz w:val="21"/>
                                <w:szCs w:val="21"/>
                                <w:shd w:val="clear" w:fill="1E1E1E"/>
                                <w:lang w:val="en-US" w:eastAsia="zh-CN" w:bidi="ar"/>
                              </w:rPr>
                              <w:t>.values()))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#获取outfile中plotname第一个节点的对应值，实质为后续画图中的x轴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first_out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copy_ref_plot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first_ref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copy_ref_plot</w:t>
                            </w:r>
                            <w:r>
                              <w:rPr>
                                <w:rFonts w:hint="default" w:ascii="Consolas" w:hAnsi="Consolas" w:eastAsia="Consolas" w:cs="Consolas"/>
                                <w:b w:val="0"/>
                                <w:bCs w:val="0"/>
                                <w:color w:val="D4D4D4"/>
                                <w:kern w:val="0"/>
                                <w:sz w:val="21"/>
                                <w:szCs w:val="21"/>
                                <w:shd w:val="clear" w:fill="1E1E1E"/>
                                <w:lang w:val="en-US" w:eastAsia="zh-CN" w:bidi="ar"/>
                              </w:rPr>
                              <w:t>.values()))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#获取ref_file中plotname第一个节点的对应值，同时为后续画图中的x轴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first_ref</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].keys(): </w:t>
                            </w:r>
                            <w:r>
                              <w:rPr>
                                <w:rFonts w:hint="default" w:ascii="Consolas" w:hAnsi="Consolas" w:eastAsia="Consolas" w:cs="Consolas"/>
                                <w:b w:val="0"/>
                                <w:bCs w:val="0"/>
                                <w:color w:val="6A9955"/>
                                <w:kern w:val="0"/>
                                <w:sz w:val="21"/>
                                <w:szCs w:val="21"/>
                                <w:shd w:val="clear" w:fill="1E1E1E"/>
                                <w:lang w:val="en-US" w:eastAsia="zh-CN" w:bidi="ar"/>
                              </w:rPr>
                              <w:t>#遍历该plotname中所有的node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9CDCFE"/>
                                <w:kern w:val="0"/>
                                <w:sz w:val="21"/>
                                <w:szCs w:val="21"/>
                                <w:shd w:val="clear" w:fill="1E1E1E"/>
                                <w:lang w:val="en-US" w:eastAsia="zh-CN" w:bidi="ar"/>
                              </w:rPr>
                              <w:t>noden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#如果当前节点即为需要对比的nodename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#获取outfile中该node对应的值，同时为后续画图中的y轴</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#获取ref_file中该node对应的值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12.85pt;width:487.95pt;" fillcolor="#FFFFFF [3201]" filled="t" stroked="t" coordsize="21600,21600" o:gfxdata="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bdFSdQAAAAFAQAADwAAAAAAAAABACAAAAAiAAAAZHJzL2Rvd25yZXYueG1sUEsBAhQA&#10;FAAAAAgAh07iQGf1tZtoAgAAxgQAAA4AAAAAAAAAAQAgAAAAIw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check_nodes: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#获取当前对比的plotname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#获取当前对比的nodename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 xml:space="preserve"> = original_results_dict[</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#outfile中该plotname对应的nodes_dict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 xml:space="preserve"> = new_results_dict[</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#ref_file中该plotname对应的nodes_dict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'length of out_plot and ref_plot not match,please check the outfile'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同名plotname情况下，第i个plotname中的所有nodes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copy_out_plot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first one is x axis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first_out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copy_out_plot</w:t>
                      </w:r>
                      <w:r>
                        <w:rPr>
                          <w:rFonts w:hint="default" w:ascii="Consolas" w:hAnsi="Consolas" w:eastAsia="Consolas" w:cs="Consolas"/>
                          <w:b w:val="0"/>
                          <w:bCs w:val="0"/>
                          <w:color w:val="D4D4D4"/>
                          <w:kern w:val="0"/>
                          <w:sz w:val="21"/>
                          <w:szCs w:val="21"/>
                          <w:shd w:val="clear" w:fill="1E1E1E"/>
                          <w:lang w:val="en-US" w:eastAsia="zh-CN" w:bidi="ar"/>
                        </w:rPr>
                        <w:t>.values()))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#获取outfile中plotname第一个节点的对应值，实质为后续画图中的x轴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first_out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copy_ref_plot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first_ref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copy_ref_plot</w:t>
                      </w:r>
                      <w:r>
                        <w:rPr>
                          <w:rFonts w:hint="default" w:ascii="Consolas" w:hAnsi="Consolas" w:eastAsia="Consolas" w:cs="Consolas"/>
                          <w:b w:val="0"/>
                          <w:bCs w:val="0"/>
                          <w:color w:val="D4D4D4"/>
                          <w:kern w:val="0"/>
                          <w:sz w:val="21"/>
                          <w:szCs w:val="21"/>
                          <w:shd w:val="clear" w:fill="1E1E1E"/>
                          <w:lang w:val="en-US" w:eastAsia="zh-CN" w:bidi="ar"/>
                        </w:rPr>
                        <w:t>.values()))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#获取ref_file中plotname第一个节点的对应值，同时为后续画图中的x轴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first_ref</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].keys(): </w:t>
                      </w:r>
                      <w:r>
                        <w:rPr>
                          <w:rFonts w:hint="default" w:ascii="Consolas" w:hAnsi="Consolas" w:eastAsia="Consolas" w:cs="Consolas"/>
                          <w:b w:val="0"/>
                          <w:bCs w:val="0"/>
                          <w:color w:val="6A9955"/>
                          <w:kern w:val="0"/>
                          <w:sz w:val="21"/>
                          <w:szCs w:val="21"/>
                          <w:shd w:val="clear" w:fill="1E1E1E"/>
                          <w:lang w:val="en-US" w:eastAsia="zh-CN" w:bidi="ar"/>
                        </w:rPr>
                        <w:t>#遍历该plotname中所有的node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9CDCFE"/>
                          <w:kern w:val="0"/>
                          <w:sz w:val="21"/>
                          <w:szCs w:val="21"/>
                          <w:shd w:val="clear" w:fill="1E1E1E"/>
                          <w:lang w:val="en-US" w:eastAsia="zh-CN" w:bidi="ar"/>
                        </w:rPr>
                        <w:t>noden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#如果当前节点即为需要对比的nodename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#获取outfile中该node对应的值，同时为后续画图中的y轴</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#获取ref_file中该node对应的值</w:t>
                      </w: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通常来说，outfile和ref_file同一个节点的数据长度是相同的，如果长度不相同，进行数据对齐：</w:t>
      </w:r>
    </w:p>
    <w:p>
      <w:pPr>
        <w:jc w:val="left"/>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48705" cy="1288415"/>
                <wp:effectExtent l="4445" t="4445" r="19050" b="21590"/>
                <wp:docPr id="48" name="文本框 48"/>
                <wp:cNvGraphicFramePr/>
                <a:graphic xmlns:a="http://schemas.openxmlformats.org/drawingml/2006/main">
                  <a:graphicData uri="http://schemas.microsoft.com/office/word/2010/wordprocessingShape">
                    <wps:wsp>
                      <wps:cNvSpPr txBox="1"/>
                      <wps:spPr>
                        <a:xfrm>
                          <a:off x="1724025" y="8584565"/>
                          <a:ext cx="6148705" cy="1288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对齐数据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 xml:space="preserve">(refdata)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(outdata):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AlignDataLen(outx, refx, outdata, refdata)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"AlignData Failed"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assert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1.45pt;width:484.15pt;" fillcolor="#FFFFFF [3201]" filled="t" stroked="t" coordsize="21600,21600" o:gfxdata="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UZrrn0wAAAAUBAAAPAAAAAAAAAAEAIAAAACIAAABkcnMvZG93bnJldi54bWxQSwECFAAU&#10;AAAACACHTuJA7GoF3WgCAADG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对齐数据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 xml:space="preserve">(refdata)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(outdata):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AlignDataLen(outx, refx, outdata, refdata)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"AlignData Failed"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assert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我们采用的是三次样条插值方法进行的数据对齐，以ref_file的x数据为基准，模拟出outfile以此为x能够得到的一系列y值的数据。AlignDataLen(outx, refx, outdata, refdata)函数具体如下：</w:t>
      </w:r>
    </w:p>
    <w:p>
      <w:pPr>
        <w:jc w:val="left"/>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96965" cy="3456940"/>
                <wp:effectExtent l="5080" t="4445" r="8255" b="5715"/>
                <wp:docPr id="49" name="文本框 49"/>
                <wp:cNvGraphicFramePr/>
                <a:graphic xmlns:a="http://schemas.openxmlformats.org/drawingml/2006/main">
                  <a:graphicData uri="http://schemas.microsoft.com/office/word/2010/wordprocessingShape">
                    <wps:wsp>
                      <wps:cNvSpPr txBox="1"/>
                      <wps:spPr>
                        <a:xfrm>
                          <a:off x="1724025" y="8584565"/>
                          <a:ext cx="6196965" cy="3456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AlignDataLen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三次样条插值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check_duplicate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check_duplicate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"cubic"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插值方式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scipy </w:t>
                            </w: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interpolate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 xml:space="preserve"> = interpolate.interp1d(</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 xml:space="preserve"> = interpolate.interp1d(</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72.2pt;width:487.95pt;" fillcolor="#FFFFFF [3201]" filled="t" stroked="t" coordsize="21600,21600" o:gfxdata="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I3oOL1QAAAAUBAAAPAAAAAAAAAAEAIAAAACIAAABkcnMvZG93bnJldi54bWxQSwECFAAU&#10;AAAACACHTuJAM+uZBWYCAADGBAAADgAAAAAAAAABACAAAAAk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AlignDataLen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三次样条插值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check_duplicate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check_duplicate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"cubic"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插值方式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scipy </w:t>
                      </w: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interpolate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 xml:space="preserve"> = interpolate.interp1d(</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 xml:space="preserve"> = interpolate.interp1d(</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kind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关于三次样条插值的概念：</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插值（interpolation）是在已知部分数据节点的情况下，求解经过这些已知点的曲线，然后根据得到的曲线进行未知位置点函数值预测的方法（未知点在上述已知点自变量范围内）。</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样条插值是一种分段多项式插值法。数学上，曲线光滑需要在曲线上处处一阶导连续，因此，在节点处需要满足一阶导数相等。另外，为了使得曲线的曲率最小，要求曲线二阶导连续，在节点处需要二阶导相等。</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三次及以上多项式可以满足节点处光滑和曲率最小要求，但是次数高的曲线容易震荡，因此，就选用三次多项式即可。</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数据对齐后，outdata和refdata的x数据必定相同，我们对插值后的outdata_cubic和refdata进行数据对比即可。默认使用MAPE指标评估数据差异，如果命令参数指定了使用RMSE指标进行数据差异对比，则使用RMSE。</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214110" cy="5471795"/>
                <wp:effectExtent l="4445" t="4445" r="10795" b="10160"/>
                <wp:docPr id="50" name="文本框 50"/>
                <wp:cNvGraphicFramePr/>
                <a:graphic xmlns:a="http://schemas.openxmlformats.org/drawingml/2006/main">
                  <a:graphicData uri="http://schemas.microsoft.com/office/word/2010/wordprocessingShape">
                    <wps:wsp>
                      <wps:cNvSpPr txBox="1"/>
                      <wps:spPr>
                        <a:xfrm>
                          <a:off x="1724025" y="8584565"/>
                          <a:ext cx="6214110" cy="547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opt.metric == </w:t>
                            </w:r>
                            <w:r>
                              <w:rPr>
                                <w:rFonts w:hint="default" w:ascii="Consolas" w:hAnsi="Consolas" w:eastAsia="Consolas" w:cs="Consolas"/>
                                <w:b w:val="0"/>
                                <w:bCs w:val="0"/>
                                <w:color w:val="CE9178"/>
                                <w:kern w:val="0"/>
                                <w:sz w:val="21"/>
                                <w:szCs w:val="21"/>
                                <w:shd w:val="clear" w:fill="1E1E1E"/>
                                <w:lang w:val="en-US" w:eastAsia="zh-CN" w:bidi="ar"/>
                              </w:rPr>
                              <w:t>"RMSE"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 get_rmse(outdata, 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 get_mape(outdata, 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3e-2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unit</w:t>
                            </w:r>
                            <w:r>
                              <w:rPr>
                                <w:rFonts w:hint="default" w:ascii="Consolas" w:hAnsi="Consolas" w:eastAsia="Consolas" w:cs="Consolas"/>
                                <w:b w:val="0"/>
                                <w:bCs w:val="0"/>
                                <w:color w:val="D4D4D4"/>
                                <w:kern w:val="0"/>
                                <w:sz w:val="21"/>
                                <w:szCs w:val="21"/>
                                <w:shd w:val="clear" w:fill="1E1E1E"/>
                                <w:lang w:val="en-US" w:eastAsia="zh-CN" w:bidi="ar"/>
                              </w:rPr>
                              <w:t xml:space="preserve"> = nodename.split(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unit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metrix_value2</w:t>
                            </w:r>
                            <w:r>
                              <w:rPr>
                                <w:rFonts w:hint="default" w:ascii="Consolas" w:hAnsi="Consolas" w:eastAsia="Consolas" w:cs="Consolas"/>
                                <w:b w:val="0"/>
                                <w:bCs w:val="0"/>
                                <w:color w:val="D4D4D4"/>
                                <w:kern w:val="0"/>
                                <w:sz w:val="21"/>
                                <w:szCs w:val="21"/>
                                <w:shd w:val="clear" w:fill="1E1E1E"/>
                                <w:lang w:val="en-US" w:eastAsia="zh-CN" w:bidi="ar"/>
                              </w:rPr>
                              <w:t xml:space="preserve"> = max_diff(outdata, 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comp_value2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1e-9</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metrix_value2</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comp_value2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compareflag1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compareflag2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unit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metrix_value2</w:t>
                            </w:r>
                            <w:r>
                              <w:rPr>
                                <w:rFonts w:hint="default" w:ascii="Consolas" w:hAnsi="Consolas" w:eastAsia="Consolas" w:cs="Consolas"/>
                                <w:b w:val="0"/>
                                <w:bCs w:val="0"/>
                                <w:color w:val="D4D4D4"/>
                                <w:kern w:val="0"/>
                                <w:sz w:val="21"/>
                                <w:szCs w:val="21"/>
                                <w:shd w:val="clear" w:fill="1E1E1E"/>
                                <w:lang w:val="en-US" w:eastAsia="zh-CN" w:bidi="ar"/>
                              </w:rPr>
                              <w:t xml:space="preserve"> = max_diff(outdata, 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comp_value2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1e-4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metrix_value2</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comp_value2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compareflag1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compareflag2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plotname_node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comp_result.keys():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comp_result[plotname_node+</w:t>
                            </w:r>
                            <w:r>
                              <w:rPr>
                                <w:rFonts w:hint="default" w:ascii="Consolas" w:hAnsi="Consolas" w:eastAsia="Consolas" w:cs="Consolas"/>
                                <w:b w:val="0"/>
                                <w:bCs w:val="0"/>
                                <w:color w:val="CE9178"/>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(tag)] =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comp_result[plotname_node] =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30.85pt;width:489.3pt;" fillcolor="#FFFFFF [3201]" filled="t" stroked="t" coordsize="21600,21600" o:gfxdata="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89QobUAAAABQEAAA8AAAAAAAAAAQAgAAAAIgAAAGRycy9kb3ducmV2LnhtbFBLAQIUABQA&#10;AAAIAIdO4kD8MKhIZgIAAMYEAAAOAAAAAAAAAAEAIAAAACMBAABkcnMvZTJvRG9jLnhtbFBLBQYA&#10;AAAABgAGAFkBAAD7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opt.metric == </w:t>
                      </w:r>
                      <w:r>
                        <w:rPr>
                          <w:rFonts w:hint="default" w:ascii="Consolas" w:hAnsi="Consolas" w:eastAsia="Consolas" w:cs="Consolas"/>
                          <w:b w:val="0"/>
                          <w:bCs w:val="0"/>
                          <w:color w:val="CE9178"/>
                          <w:kern w:val="0"/>
                          <w:sz w:val="21"/>
                          <w:szCs w:val="21"/>
                          <w:shd w:val="clear" w:fill="1E1E1E"/>
                          <w:lang w:val="en-US" w:eastAsia="zh-CN" w:bidi="ar"/>
                        </w:rPr>
                        <w:t>"RMSE"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 get_rmse(outdata, 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 get_mape(outdata, 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3e-2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unit</w:t>
                      </w:r>
                      <w:r>
                        <w:rPr>
                          <w:rFonts w:hint="default" w:ascii="Consolas" w:hAnsi="Consolas" w:eastAsia="Consolas" w:cs="Consolas"/>
                          <w:b w:val="0"/>
                          <w:bCs w:val="0"/>
                          <w:color w:val="D4D4D4"/>
                          <w:kern w:val="0"/>
                          <w:sz w:val="21"/>
                          <w:szCs w:val="21"/>
                          <w:shd w:val="clear" w:fill="1E1E1E"/>
                          <w:lang w:val="en-US" w:eastAsia="zh-CN" w:bidi="ar"/>
                        </w:rPr>
                        <w:t xml:space="preserve"> = nodename.split(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unit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metrix_value2</w:t>
                      </w:r>
                      <w:r>
                        <w:rPr>
                          <w:rFonts w:hint="default" w:ascii="Consolas" w:hAnsi="Consolas" w:eastAsia="Consolas" w:cs="Consolas"/>
                          <w:b w:val="0"/>
                          <w:bCs w:val="0"/>
                          <w:color w:val="D4D4D4"/>
                          <w:kern w:val="0"/>
                          <w:sz w:val="21"/>
                          <w:szCs w:val="21"/>
                          <w:shd w:val="clear" w:fill="1E1E1E"/>
                          <w:lang w:val="en-US" w:eastAsia="zh-CN" w:bidi="ar"/>
                        </w:rPr>
                        <w:t xml:space="preserve"> = max_diff(outdata, 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comp_value2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1e-9</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metrix_value2</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comp_value2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compareflag1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compareflag2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unit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metrix_value2</w:t>
                      </w:r>
                      <w:r>
                        <w:rPr>
                          <w:rFonts w:hint="default" w:ascii="Consolas" w:hAnsi="Consolas" w:eastAsia="Consolas" w:cs="Consolas"/>
                          <w:b w:val="0"/>
                          <w:bCs w:val="0"/>
                          <w:color w:val="D4D4D4"/>
                          <w:kern w:val="0"/>
                          <w:sz w:val="21"/>
                          <w:szCs w:val="21"/>
                          <w:shd w:val="clear" w:fill="1E1E1E"/>
                          <w:lang w:val="en-US" w:eastAsia="zh-CN" w:bidi="ar"/>
                        </w:rPr>
                        <w:t xml:space="preserve"> = max_diff(outdata, 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comp_value2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1e-4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metrix_value2</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comp_value2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compareflag1</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compareflag2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plotname_node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comp_result.keys():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comp_result[plotname_node+</w:t>
                      </w:r>
                      <w:r>
                        <w:rPr>
                          <w:rFonts w:hint="default" w:ascii="Consolas" w:hAnsi="Consolas" w:eastAsia="Consolas" w:cs="Consolas"/>
                          <w:b w:val="0"/>
                          <w:bCs w:val="0"/>
                          <w:color w:val="CE9178"/>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(tag)] =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comp_result[plotname_node] =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metrix_value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comp_value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其中，get_rmse(outdata, refdata) 具体如下：</w:t>
      </w:r>
    </w:p>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205855" cy="3251200"/>
                <wp:effectExtent l="4445" t="4445" r="19050" b="20955"/>
                <wp:docPr id="51" name="文本框 51"/>
                <wp:cNvGraphicFramePr/>
                <a:graphic xmlns:a="http://schemas.openxmlformats.org/drawingml/2006/main">
                  <a:graphicData uri="http://schemas.microsoft.com/office/word/2010/wordprocessingShape">
                    <wps:wsp>
                      <wps:cNvSpPr txBox="1"/>
                      <wps:spPr>
                        <a:xfrm>
                          <a:off x="1724025" y="8584565"/>
                          <a:ext cx="6205855" cy="3251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get_mse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均方误差 估计值与真值 偏差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zip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sz w:val="22"/>
                                <w:szCs w:val="28"/>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get_rmse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均方根误差：是均方误差的算术平方根</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mse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get_mse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mse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math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sqrt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None</w:t>
                            </w:r>
                          </w:p>
                          <w:p>
                            <w:pPr>
                              <w:ind w:leftChars="100"/>
                              <w:jc w:val="left"/>
                              <w:rPr>
                                <w:rFonts w:hint="default"/>
                                <w:sz w:val="22"/>
                                <w:szCs w:val="28"/>
                                <w:lang w:val="en-US" w:eastAsia="zh-CN"/>
                              </w:rPr>
                            </w:pPr>
                            <w:r>
                              <w:rPr>
                                <w:rFonts w:hint="default"/>
                                <w:sz w:val="22"/>
                                <w:szCs w:val="28"/>
                                <w:lang w:val="en-US" w:eastAsia="zh-CN"/>
                              </w:rPr>
                              <w:t xml:space="preserve">    else:</w:t>
                            </w:r>
                          </w:p>
                          <w:p>
                            <w:pPr>
                              <w:ind w:leftChars="100"/>
                              <w:jc w:val="left"/>
                              <w:rPr>
                                <w:rFonts w:hint="default"/>
                                <w:sz w:val="22"/>
                                <w:szCs w:val="28"/>
                                <w:lang w:val="en-US" w:eastAsia="zh-CN"/>
                              </w:rPr>
                            </w:pPr>
                            <w:r>
                              <w:rPr>
                                <w:rFonts w:hint="default"/>
                                <w:sz w:val="22"/>
                                <w:szCs w:val="28"/>
                                <w:lang w:val="en-US" w:eastAsia="zh-CN"/>
                              </w:rPr>
                              <w:t xml:space="preserve">        return None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6pt;width:488.65pt;" fillcolor="#FFFFFF [3201]" filled="t" stroked="t" coordsize="21600,21600" o:gfxdata="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BpIKPTAAAABQEAAA8AAAAAAAAAAQAgAAAAIgAAAGRycy9kb3ducmV2LnhtbFBLAQIUABQAAAAI&#10;AIdO4kB4gaIJZAIAAMYEAAAOAAAAAAAAAAEAIAAAACIBAABkcnMvZTJvRG9jLnhtbFBLBQYAAAAA&#10;BgAGAFkBAAD4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get_mse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均方误差 估计值与真值 偏差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zip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sz w:val="22"/>
                          <w:szCs w:val="28"/>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None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get_rmse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均方根误差：是均方误差的算术平方根</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mse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get_mse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mse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math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sqrt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None</w:t>
                      </w:r>
                    </w:p>
                    <w:p>
                      <w:pPr>
                        <w:ind w:leftChars="100"/>
                        <w:jc w:val="left"/>
                        <w:rPr>
                          <w:rFonts w:hint="default"/>
                          <w:sz w:val="22"/>
                          <w:szCs w:val="28"/>
                          <w:lang w:val="en-US" w:eastAsia="zh-CN"/>
                        </w:rPr>
                      </w:pPr>
                      <w:r>
                        <w:rPr>
                          <w:rFonts w:hint="default"/>
                          <w:sz w:val="22"/>
                          <w:szCs w:val="28"/>
                          <w:lang w:val="en-US" w:eastAsia="zh-CN"/>
                        </w:rPr>
                        <w:t xml:space="preserve">    else:</w:t>
                      </w:r>
                    </w:p>
                    <w:p>
                      <w:pPr>
                        <w:ind w:leftChars="100"/>
                        <w:jc w:val="left"/>
                        <w:rPr>
                          <w:rFonts w:hint="default"/>
                          <w:sz w:val="22"/>
                          <w:szCs w:val="28"/>
                          <w:lang w:val="en-US" w:eastAsia="zh-CN"/>
                        </w:rPr>
                      </w:pPr>
                      <w:r>
                        <w:rPr>
                          <w:rFonts w:hint="default"/>
                          <w:sz w:val="22"/>
                          <w:szCs w:val="28"/>
                          <w:lang w:val="en-US" w:eastAsia="zh-CN"/>
                        </w:rPr>
                        <w:t xml:space="preserve">        return None</w:t>
                      </w: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如果outdata的平均值为0，我们将comp_value赋值为1e-3，否则我们将outdata平均值的绝对值赋值给comp_value。如果返回的rmse &lt;= comp_value或者rmse &lt; 1e-5，我们判定数据差异在合理范围内，将compareflag标记为True，否则记为False。我们将rmse, comp_value, compareflag拼接为字符串，并赋值给comp_result[plotname_node]，保存该plotname（分析类型）和该节点的数据比对结果。</w: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除了RMSE指标，调用MAPE指标的函数如下：</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225540" cy="3652520"/>
                <wp:effectExtent l="4445" t="4445" r="18415" b="19685"/>
                <wp:docPr id="52" name="文本框 52"/>
                <wp:cNvGraphicFramePr/>
                <a:graphic xmlns:a="http://schemas.openxmlformats.org/drawingml/2006/main">
                  <a:graphicData uri="http://schemas.microsoft.com/office/word/2010/wordprocessingShape">
                    <wps:wsp>
                      <wps:cNvSpPr txBox="1"/>
                      <wps:spPr>
                        <a:xfrm>
                          <a:off x="1724025" y="8584565"/>
                          <a:ext cx="6225540" cy="36525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get_mape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平均绝对百分比误差：mean(abs((YReal - YPred)./YReal))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print(records_real)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print(records_predict)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any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predict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predict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pe = [error / real for real in np.array(records_real) if real !=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math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ceil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sorted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abs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lambda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mean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abs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mean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87.6pt;width:490.2pt;" fillcolor="#FFFFFF [3201]" filled="t" stroked="t" coordsize="21600,21600" o:gfxdata="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4HWu9QAAAAFAQAADwAAAAAAAAABACAAAAAiAAAAZHJzL2Rvd25yZXYueG1sUEsBAhQA&#10;FAAAAAgAh07iQIaanL1oAgAAxgQAAA4AAAAAAAAAAQAgAAAAIw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get_mape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平均绝对百分比误差：mean(abs((YReal - YPred)./YReal))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print(records_real)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print(records_predict)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any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predict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enumerate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predict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predict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pe = [error / real for real in np.array(records_real) if real !=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math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ceil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sorted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abs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lambda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mean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abs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mean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records_real</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如果outdata的平均值 &gt; 1e-6，我们将comp_value赋值为1e-3，否则我们给comp_value赋值为1。如果返回的mape &lt;= comp_value，我们判断数据差异在合理范围内，将compareflag标记为True，否则记为False。我们将mape, comp_value, compareflag拼接为字符串，并赋值给comp_result[plotname_node]，保存该plotname（分析类型）和该节点的数据比对结果。</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lang w:val="en-US" w:eastAsia="zh-CN"/>
        </w:rPr>
      </w:pPr>
      <w:r>
        <w:rPr>
          <w:rFonts w:hint="eastAsia"/>
          <w:sz w:val="24"/>
          <w:szCs w:val="32"/>
          <w:lang w:val="en-US" w:eastAsia="zh-CN"/>
        </w:rPr>
        <w:t>无论是使用了RMSE指标还是MAPE指标，我们都将对比结果compareflag添加到对比结果列表comparelist中。只要comparelist中存在False标记，我们就将返回值compare标为False；若comparelist不含False，则将compare标为True返回。</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58865" cy="504825"/>
                <wp:effectExtent l="4445" t="5080" r="8890" b="4445"/>
                <wp:docPr id="53" name="文本框 53"/>
                <wp:cNvGraphicFramePr/>
                <a:graphic xmlns:a="http://schemas.openxmlformats.org/drawingml/2006/main">
                  <a:graphicData uri="http://schemas.microsoft.com/office/word/2010/wordprocessingShape">
                    <wps:wsp>
                      <wps:cNvSpPr txBox="1"/>
                      <wps:spPr>
                        <a:xfrm>
                          <a:off x="1724025" y="8584565"/>
                          <a:ext cx="6158865" cy="5048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9CDCFE"/>
                                <w:kern w:val="0"/>
                                <w:sz w:val="21"/>
                                <w:szCs w:val="21"/>
                                <w:shd w:val="clear" w:fill="1E1E1E"/>
                                <w:lang w:val="en-US" w:eastAsia="zh-CN" w:bidi="ar"/>
                              </w:rPr>
                              <w:t>comparelist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comparelist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p>
                          <w:p>
                            <w:pPr>
                              <w:jc w:val="left"/>
                              <w:rPr>
                                <w:rFonts w:hint="default"/>
                                <w:sz w:val="22"/>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9.75pt;width:484.95pt;" fillcolor="#FFFFFF [3201]" filled="t" stroked="t" coordsize="21600,21600" o:gfxdata="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vCczPTAAAABAEAAA8AAAAAAAAAAQAgAAAAIgAAAGRycy9kb3ducmV2LnhtbFBLAQIUABQAAAAI&#10;AIdO4kCDVglTZAIAAMUEAAAOAAAAAAAAAAEAIAAAACIBAABkcnMvZTJvRG9jLnhtbFBLBQYAAAAA&#10;BgAGAFkBAAD4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9CDCFE"/>
                          <w:kern w:val="0"/>
                          <w:sz w:val="21"/>
                          <w:szCs w:val="21"/>
                          <w:shd w:val="clear" w:fill="1E1E1E"/>
                          <w:lang w:val="en-US" w:eastAsia="zh-CN" w:bidi="ar"/>
                        </w:rPr>
                        <w:t>comparelist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compareflag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comparelist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True</w:t>
                      </w:r>
                    </w:p>
                    <w:p>
                      <w:pPr>
                        <w:jc w:val="left"/>
                        <w:rPr>
                          <w:rFonts w:hint="default"/>
                          <w:sz w:val="22"/>
                          <w:szCs w:val="28"/>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函数calc_error() 的返回值为compare (True/False) 和comp_result字符串。</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293370"/>
                <wp:effectExtent l="4445" t="5080" r="19050" b="6350"/>
                <wp:docPr id="54" name="文本框 54"/>
                <wp:cNvGraphicFramePr/>
                <a:graphic xmlns:a="http://schemas.openxmlformats.org/drawingml/2006/main">
                  <a:graphicData uri="http://schemas.microsoft.com/office/word/2010/wordprocessingShape">
                    <wps:wsp>
                      <wps:cNvSpPr txBox="1"/>
                      <wps:spPr>
                        <a:xfrm>
                          <a:off x="1724025" y="8584565"/>
                          <a:ext cx="6186805"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comp_result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3.1pt;width:487.15pt;" fillcolor="#FFFFFF [3201]" filled="t" stroked="t" coordsize="21600,21600" o:gfxdata="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fY5wI0wAAAAQBAAAPAAAAAAAAAAEAIAAAACIAAABkcnMvZG93bnJldi54bWxQSwECFAAU&#10;AAAACACHTuJAs9UBtWgCAADF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comp_result</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845" w:leftChars="0" w:hanging="425" w:firstLineChars="0"/>
        <w:textAlignment w:val="auto"/>
        <w:outlineLvl w:val="1"/>
        <w:rPr>
          <w:rFonts w:hint="default"/>
          <w:sz w:val="24"/>
          <w:szCs w:val="32"/>
          <w:lang w:val="en-US" w:eastAsia="zh-CN"/>
        </w:rPr>
      </w:pPr>
      <w:bookmarkStart w:id="22" w:name="_Toc9396"/>
      <w:r>
        <w:rPr>
          <w:rFonts w:hint="eastAsia"/>
          <w:sz w:val="24"/>
          <w:szCs w:val="32"/>
          <w:lang w:val="en-US" w:eastAsia="zh-CN"/>
        </w:rPr>
        <w:t>save_plot(index, out_results_dict, ref_results_dict, compare)：</w:t>
      </w:r>
      <w:bookmarkEnd w:id="22"/>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 xml:space="preserve">数据的对比结果是抽象的，将仿真对比结果画图导出，可以方便肉眼直观的观察对比结果。保存图像命令 </w:t>
      </w:r>
      <w:r>
        <w:rPr>
          <w:rFonts w:hint="eastAsia"/>
          <w:sz w:val="24"/>
          <w:szCs w:val="32"/>
          <w:vertAlign w:val="baseline"/>
          <w:lang w:val="en-US" w:eastAsia="zh-CN"/>
        </w:rPr>
        <w:t xml:space="preserve">--savefig </w:t>
      </w:r>
      <w:r>
        <w:rPr>
          <w:rFonts w:hint="eastAsia"/>
          <w:sz w:val="24"/>
          <w:szCs w:val="32"/>
          <w:lang w:val="en-US" w:eastAsia="zh-CN"/>
        </w:rPr>
        <w:t>默认为True。</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我们需要先从传入的out文件解析结果out_results_dict中提取出所有plotname和node一一对应的mapping，并赋值给plotname_nodes这个list。</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225540" cy="2282190"/>
                <wp:effectExtent l="4445" t="4445" r="18415" b="18415"/>
                <wp:docPr id="55" name="文本框 55"/>
                <wp:cNvGraphicFramePr/>
                <a:graphic xmlns:a="http://schemas.openxmlformats.org/drawingml/2006/main">
                  <a:graphicData uri="http://schemas.microsoft.com/office/word/2010/wordprocessingShape">
                    <wps:wsp>
                      <wps:cNvSpPr txBox="1"/>
                      <wps:spPr>
                        <a:xfrm>
                          <a:off x="1724025" y="8584565"/>
                          <a:ext cx="6225540" cy="2282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save_plot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out_results_dict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ref_results_dict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根据对比结果定义标题颜色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titlecolor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'green'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plotname_nodes</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out_results_dict</w:t>
                            </w:r>
                            <w:r>
                              <w:rPr>
                                <w:rFonts w:hint="default" w:ascii="Consolas" w:hAnsi="Consolas" w:eastAsia="Consolas" w:cs="Consolas"/>
                                <w:b w:val="0"/>
                                <w:bCs w:val="0"/>
                                <w:color w:val="D4D4D4"/>
                                <w:kern w:val="0"/>
                                <w:sz w:val="21"/>
                                <w:szCs w:val="21"/>
                                <w:shd w:val="clear" w:fill="1E1E1E"/>
                                <w:lang w:val="en-US" w:eastAsia="zh-CN" w:bidi="ar"/>
                              </w:rPr>
                              <w:t>.keys()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node_dict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out_results_dict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code_node_dict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node_dict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node_dict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].keys()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plotname_nodes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9.7pt;width:490.2pt;" fillcolor="#FFFFFF [3201]" filled="t" stroked="t" coordsize="21600,21600" o:gfxdata="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27Alj1AAAAAUBAAAPAAAAAAAAAAEAIAAAACIAAABkcnMvZG93bnJldi54bWxQSwECFAAU&#10;AAAACACHTuJArWmg5WcCAADGBAAADgAAAAAAAAABACAAAAAj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save_plot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out_results_dict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ref_results_dict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根据对比结果定义标题颜色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titlecolor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'green'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plotname_nodes</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out_results_dict</w:t>
                      </w:r>
                      <w:r>
                        <w:rPr>
                          <w:rFonts w:hint="default" w:ascii="Consolas" w:hAnsi="Consolas" w:eastAsia="Consolas" w:cs="Consolas"/>
                          <w:b w:val="0"/>
                          <w:bCs w:val="0"/>
                          <w:color w:val="D4D4D4"/>
                          <w:kern w:val="0"/>
                          <w:sz w:val="21"/>
                          <w:szCs w:val="21"/>
                          <w:shd w:val="clear" w:fill="1E1E1E"/>
                          <w:lang w:val="en-US" w:eastAsia="zh-CN" w:bidi="ar"/>
                        </w:rPr>
                        <w:t>.keys()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node_dict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out_results_dict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code_node_dict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node_dict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node_dict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].keys()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plotname_nodes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plotname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并且和之前相同，需要根据index找到对应的caseIndex，因为我们并不是所有的plotname-node都画图，我们只根据对应case需要观察的节点进行画图。</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225540" cy="710565"/>
                <wp:effectExtent l="4445" t="4445" r="18415" b="8890"/>
                <wp:docPr id="56" name="文本框 56"/>
                <wp:cNvGraphicFramePr/>
                <a:graphic xmlns:a="http://schemas.openxmlformats.org/drawingml/2006/main">
                  <a:graphicData uri="http://schemas.microsoft.com/office/word/2010/wordprocessingShape">
                    <wps:wsp>
                      <wps:cNvSpPr txBox="1"/>
                      <wps:spPr>
                        <a:xfrm>
                          <a:off x="1724025" y="8584565"/>
                          <a:ext cx="6225540" cy="7105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读取case number，作为index找到对应case需要查看的节点</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getCaseIndex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check_nodes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check_nodes_dict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5.95pt;width:490.2pt;" fillcolor="#FFFFFF [3201]" filled="t" stroked="t" coordsize="21600,21600" o:gfxdata="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AZ1D10wAAAAUBAAAPAAAAAAAAAAEAIAAAACIAAABkcnMvZG93bnJldi54bWxQSwECFAAUAAAA&#10;CACHTuJADMbu7WUCAADFBAAADgAAAAAAAAABACAAAAAiAQAAZHJzL2Uyb0RvYy54bWxQSwUGAAAA&#10;AAYABgBZAQAA+Q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读取case number，作为index找到对应case需要查看的节点</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getCaseIndex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check_nodes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check_nodes_dict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caseindex</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使用for循环，对于每一个check_nodes中存在的plotname-node配对进行数据处理和画图。</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首先，我们需要获得当前遍历的plotname和nodename分别是什么，并且从out_results_dict和ref_results_dict获得对应plotname（分析类型）的所有节点。获得所有节点的目的主要是为了获得第一个节点，第一个节点为画图的横坐标x。</w:t>
      </w:r>
    </w:p>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58865" cy="3251835"/>
                <wp:effectExtent l="4445" t="5080" r="8890" b="19685"/>
                <wp:docPr id="57" name="文本框 57"/>
                <wp:cNvGraphicFramePr/>
                <a:graphic xmlns:a="http://schemas.openxmlformats.org/drawingml/2006/main">
                  <a:graphicData uri="http://schemas.microsoft.com/office/word/2010/wordprocessingShape">
                    <wps:wsp>
                      <wps:cNvSpPr txBox="1"/>
                      <wps:spPr>
                        <a:xfrm>
                          <a:off x="1724025" y="8584565"/>
                          <a:ext cx="6158865" cy="3251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check_nodes: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#当前遍历的plotname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#当前遍历的nodename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 xml:space="preserve"> = out_results_dict[</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#out文件中该plotname下的nodes_dict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 xml:space="preserve"> = ref_results_dict[</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#bench文件中该plotname下的nodes_dict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#得到第一个nodename、单位、值，作为后续节点画图的横坐标</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print("current i: {}".format(i))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x_info_key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].keys())[</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x_info_key</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x_info_key</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].values()))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].values()))</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6.05pt;width:484.95pt;" fillcolor="#FFFFFF [3201]" filled="t" stroked="t" coordsize="21600,21600" o:gfxdata="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5Ddt50wAAAAUBAAAPAAAAAAAAAAEAIAAAACIAAABkcnMvZG93bnJldi54bWxQSwECFAAU&#10;AAAACACHTuJAimj0lWgCAADG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check_nodes: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#当前遍历的plotname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plotname_node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#当前遍历的nodename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 xml:space="preserve"> = out_results_dict[</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#out文件中该plotname下的nodes_dict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 xml:space="preserve"> = ref_results_dict[</w:t>
                      </w:r>
                      <w:r>
                        <w:rPr>
                          <w:rFonts w:hint="default" w:ascii="Consolas" w:hAnsi="Consolas" w:eastAsia="Consolas" w:cs="Consolas"/>
                          <w:b w:val="0"/>
                          <w:bCs w:val="0"/>
                          <w:color w:val="9CDCFE"/>
                          <w:kern w:val="0"/>
                          <w:sz w:val="21"/>
                          <w:szCs w:val="21"/>
                          <w:shd w:val="clear" w:fill="1E1E1E"/>
                          <w:lang w:val="en-US" w:eastAsia="zh-CN" w:bidi="ar"/>
                        </w:rPr>
                        <w:t>plotn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#bench文件中该plotname下的nodes_dict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#得到第一个nodename、单位、值，作为后续节点画图的横坐标</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print("current i: {}".format(i))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x_info_key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].keys())[</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x_info_key</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x_info_key</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].values()))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next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].values()))</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获得x轴数据后，我们取需要观察的节点数据，即画图的y轴数据。</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86805" cy="1480185"/>
                <wp:effectExtent l="4445" t="5080" r="19050" b="19685"/>
                <wp:docPr id="58" name="文本框 58"/>
                <wp:cNvGraphicFramePr/>
                <a:graphic xmlns:a="http://schemas.openxmlformats.org/drawingml/2006/main">
                  <a:graphicData uri="http://schemas.microsoft.com/office/word/2010/wordprocessingShape">
                    <wps:wsp>
                      <wps:cNvSpPr txBox="1"/>
                      <wps:spPr>
                        <a:xfrm>
                          <a:off x="1724025" y="8584565"/>
                          <a:ext cx="6186805" cy="1480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sz w:val="22"/>
                                <w:szCs w:val="28"/>
                                <w:lang w:val="en-US" w:eastAsia="zh-CN"/>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].keys():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9CDCFE"/>
                                <w:kern w:val="0"/>
                                <w:sz w:val="21"/>
                                <w:szCs w:val="21"/>
                                <w:shd w:val="clear" w:fill="1E1E1E"/>
                                <w:lang w:val="en-US" w:eastAsia="zh-CN" w:bidi="ar"/>
                              </w:rPr>
                              <w:t>noden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#找到我们需要的节点node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得到y轴的单位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得到y轴的数据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w:t>
                            </w:r>
                          </w:p>
                          <w:p>
                            <w:pPr>
                              <w:ind w:left="210" w:leftChars="100" w:firstLine="836" w:firstLineChars="0"/>
                              <w:jc w:val="left"/>
                              <w:rPr>
                                <w:rFonts w:hint="default"/>
                                <w:sz w:val="22"/>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6.55pt;width:487.15pt;" fillcolor="#FFFFFF [3201]" filled="t" stroked="t" coordsize="21600,21600" o:gfxdata="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PhrA10wAAAAUBAAAPAAAAAAAAAAEAIAAAACIAAABkcnMvZG93bnJldi54bWxQSwECFAAU&#10;AAAACACHTuJAsoLABmgCAADG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sz w:val="22"/>
                          <w:szCs w:val="28"/>
                          <w:lang w:val="en-US" w:eastAsia="zh-CN"/>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].keys():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.startswith(</w:t>
                      </w:r>
                      <w:r>
                        <w:rPr>
                          <w:rFonts w:hint="default" w:ascii="Consolas" w:hAnsi="Consolas" w:eastAsia="Consolas" w:cs="Consolas"/>
                          <w:b w:val="0"/>
                          <w:bCs w:val="0"/>
                          <w:color w:val="9CDCFE"/>
                          <w:kern w:val="0"/>
                          <w:sz w:val="21"/>
                          <w:szCs w:val="21"/>
                          <w:shd w:val="clear" w:fill="1E1E1E"/>
                          <w:lang w:val="en-US" w:eastAsia="zh-CN" w:bidi="ar"/>
                        </w:rPr>
                        <w:t>noden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#找到我们需要的节点node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得到y轴的单位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yunit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.split(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得到y轴的数据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ref_plot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nodename</w:t>
                      </w:r>
                      <w:r>
                        <w:rPr>
                          <w:rFonts w:hint="default" w:ascii="Consolas" w:hAnsi="Consolas" w:eastAsia="Consolas" w:cs="Consolas"/>
                          <w:b w:val="0"/>
                          <w:bCs w:val="0"/>
                          <w:color w:val="D4D4D4"/>
                          <w:kern w:val="0"/>
                          <w:sz w:val="21"/>
                          <w:szCs w:val="21"/>
                          <w:shd w:val="clear" w:fill="1E1E1E"/>
                          <w:lang w:val="en-US" w:eastAsia="zh-CN" w:bidi="ar"/>
                        </w:rPr>
                        <w:t>]</w:t>
                      </w:r>
                    </w:p>
                    <w:p>
                      <w:pPr>
                        <w:ind w:left="210" w:leftChars="100" w:firstLine="836" w:firstLineChars="0"/>
                        <w:jc w:val="left"/>
                        <w:rPr>
                          <w:rFonts w:hint="default"/>
                          <w:sz w:val="22"/>
                          <w:szCs w:val="28"/>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同样，如果数据长度不一致，我们则调用AlignData() 函数进行数据对齐处理：</w:t>
      </w:r>
    </w:p>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68390" cy="1865630"/>
                <wp:effectExtent l="5080" t="4445" r="17780" b="15875"/>
                <wp:docPr id="59" name="文本框 59"/>
                <wp:cNvGraphicFramePr/>
                <a:graphic xmlns:a="http://schemas.openxmlformats.org/drawingml/2006/main">
                  <a:graphicData uri="http://schemas.microsoft.com/office/word/2010/wordprocessingShape">
                    <wps:wsp>
                      <wps:cNvSpPr txBox="1"/>
                      <wps:spPr>
                        <a:xfrm>
                          <a:off x="1724025" y="8584565"/>
                          <a:ext cx="6168390" cy="1865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sz w:val="22"/>
                                <w:szCs w:val="28"/>
                                <w:lang w:val="en-US" w:eastAsia="zh-CN"/>
                              </w:rPr>
                              <w:t xml:space="preserve"> </w:t>
                            </w:r>
                            <w:r>
                              <w:rPr>
                                <w:rFonts w:hint="default" w:ascii="Consolas" w:hAnsi="Consolas" w:eastAsia="Consolas" w:cs="Consolas"/>
                                <w:b w:val="0"/>
                                <w:bCs w:val="0"/>
                                <w:color w:val="6A9955"/>
                                <w:kern w:val="0"/>
                                <w:sz w:val="21"/>
                                <w:szCs w:val="21"/>
                                <w:shd w:val="clear" w:fill="1E1E1E"/>
                                <w:lang w:val="en-US" w:eastAsia="zh-CN" w:bidi="ar"/>
                              </w:rPr>
                              <w:t># 长度不一致需做数据对齐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 xml:space="preserve">(refdata)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(outdata):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AlignDataLen(</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outdata, 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#长度一致时，直接取out文件该plotname的第一个节点数据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assert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jc w:val="left"/>
                              <w:rPr>
                                <w:rFonts w:hint="default"/>
                                <w:sz w:val="22"/>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6.9pt;width:485.7pt;" fillcolor="#FFFFFF [3201]" filled="t" stroked="t" coordsize="21600,21600" o:gfxdata="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9bpRrUAAAABQEAAA8AAAAAAAAAAQAgAAAAIgAAAGRycy9kb3ducmV2LnhtbFBLAQIU&#10;ABQAAAAIAIdO4kAPZK54aQIAAMYEAAAOAAAAAAAAAAEAIAAAACMBAABkcnMvZTJvRG9jLnhtbFBL&#10;BQYAAAAABgAGAFkBAAD+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sz w:val="22"/>
                          <w:szCs w:val="28"/>
                          <w:lang w:val="en-US" w:eastAsia="zh-CN"/>
                        </w:rPr>
                        <w:t xml:space="preserve"> </w:t>
                      </w:r>
                      <w:r>
                        <w:rPr>
                          <w:rFonts w:hint="default" w:ascii="Consolas" w:hAnsi="Consolas" w:eastAsia="Consolas" w:cs="Consolas"/>
                          <w:b w:val="0"/>
                          <w:bCs w:val="0"/>
                          <w:color w:val="6A9955"/>
                          <w:kern w:val="0"/>
                          <w:sz w:val="21"/>
                          <w:szCs w:val="21"/>
                          <w:shd w:val="clear" w:fill="1E1E1E"/>
                          <w:lang w:val="en-US" w:eastAsia="zh-CN" w:bidi="ar"/>
                        </w:rPr>
                        <w:t># 长度不一致需做数据对齐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 xml:space="preserve">(refdata)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(outdata):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AlignDataLen(</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refx</w:t>
                      </w:r>
                      <w:r>
                        <w:rPr>
                          <w:rFonts w:hint="default" w:ascii="Consolas" w:hAnsi="Consolas" w:eastAsia="Consolas" w:cs="Consolas"/>
                          <w:b w:val="0"/>
                          <w:bCs w:val="0"/>
                          <w:color w:val="D4D4D4"/>
                          <w:kern w:val="0"/>
                          <w:sz w:val="21"/>
                          <w:szCs w:val="21"/>
                          <w:shd w:val="clear" w:fill="1E1E1E"/>
                          <w:lang w:val="en-US" w:eastAsia="zh-CN" w:bidi="ar"/>
                        </w:rPr>
                        <w:t>, outdata, 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#长度一致时，直接取out文件该plotname的第一个节点数据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assert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jc w:val="left"/>
                        <w:rPr>
                          <w:rFonts w:hint="default"/>
                          <w:sz w:val="22"/>
                          <w:szCs w:val="28"/>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如果y轴数据长度为1，代表只有一个点，无需进行画图：</w:t>
      </w:r>
    </w:p>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86805" cy="491490"/>
                <wp:effectExtent l="4445" t="5080" r="19050" b="17780"/>
                <wp:docPr id="60" name="文本框 60"/>
                <wp:cNvGraphicFramePr/>
                <a:graphic xmlns:a="http://schemas.openxmlformats.org/drawingml/2006/main">
                  <a:graphicData uri="http://schemas.microsoft.com/office/word/2010/wordprocessingShape">
                    <wps:wsp>
                      <wps:cNvSpPr txBox="1"/>
                      <wps:spPr>
                        <a:xfrm>
                          <a:off x="1724025" y="8584565"/>
                          <a:ext cx="6186805" cy="491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8.7pt;width:487.15pt;" fillcolor="#FFFFFF [3201]" filled="t" stroked="t" coordsize="21600,21600" o:gfxdata="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dE5i9MAAAAEAQAADwAAAAAAAAABACAAAAAiAAAAZHJzL2Rvd25yZXYueG1sUEsBAhQAFAAA&#10;AAgAh07iQAZyIRVmAgAAxQQAAA4AAAAAAAAAAQAgAAAAIgEAAGRycy9lMm9Eb2MueG1sUEsFBgAA&#10;AAAGAAYAWQEAAPo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continue</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为了便于醒目，对于数据对比差异较大我们认为有异常的图，标题设置为红色，差异在误差范围内的，标题设置为绿色。</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48070" cy="313690"/>
                <wp:effectExtent l="4445" t="5080" r="19685" b="5080"/>
                <wp:docPr id="61" name="文本框 61"/>
                <wp:cNvGraphicFramePr/>
                <a:graphic xmlns:a="http://schemas.openxmlformats.org/drawingml/2006/main">
                  <a:graphicData uri="http://schemas.microsoft.com/office/word/2010/wordprocessingShape">
                    <wps:wsp>
                      <wps:cNvSpPr txBox="1"/>
                      <wps:spPr>
                        <a:xfrm>
                          <a:off x="1724025" y="8584565"/>
                          <a:ext cx="6148070" cy="313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titlecolor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'green'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'red'</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4.7pt;width:484.1pt;" fillcolor="#FFFFFF [3201]" filled="t" stroked="t" coordsize="21600,21600" o:gfxdata="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Uxizv0wAAAAQBAAAPAAAAAAAAAAEAIAAAACIAAABkcnMvZG93bnJldi54bWxQSwECFAAU&#10;AAAACACHTuJABMBlZ2gCAADFBAAADgAAAAAAAAABACAAAAAi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titlecolor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'green'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compare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'red'</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default"/>
          <w:sz w:val="24"/>
          <w:szCs w:val="32"/>
          <w:lang w:val="en-US" w:eastAsia="zh-CN"/>
        </w:rPr>
      </w:pPr>
      <w:r>
        <w:rPr>
          <w:rFonts w:hint="eastAsia"/>
          <w:sz w:val="24"/>
          <w:szCs w:val="32"/>
          <w:lang w:val="en-US" w:eastAsia="zh-CN"/>
        </w:rPr>
        <w:t>通常来说，如果该数据是频谱，我们画柱状图，否则选取折线图进行绘制。一些画图的细节处理在代码中以注释的形式进行描述。</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39180" cy="2841625"/>
                <wp:effectExtent l="4445" t="4445" r="9525" b="11430"/>
                <wp:docPr id="62" name="文本框 62"/>
                <wp:cNvGraphicFramePr/>
                <a:graphic xmlns:a="http://schemas.openxmlformats.org/drawingml/2006/main">
                  <a:graphicData uri="http://schemas.microsoft.com/office/word/2010/wordprocessingShape">
                    <wps:wsp>
                      <wps:cNvSpPr txBox="1"/>
                      <wps:spPr>
                        <a:xfrm>
                          <a:off x="1724025" y="8584565"/>
                          <a:ext cx="6139180" cy="2841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"Spectrum"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plotn: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设置柱状图y轴的起始值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bottomvalue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(outdata)) - </w:t>
                            </w:r>
                            <w:r>
                              <w:rPr>
                                <w:rFonts w:hint="default" w:ascii="Consolas" w:hAnsi="Consolas" w:eastAsia="Consolas" w:cs="Consolas"/>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GHz transform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对于过大的x轴数据，进行单位转换</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max</w:t>
                            </w:r>
                            <w:r>
                              <w:rPr>
                                <w:rFonts w:hint="default" w:ascii="Consolas" w:hAnsi="Consolas" w:eastAsia="Consolas" w:cs="Consolas"/>
                                <w:b w:val="0"/>
                                <w:bCs w:val="0"/>
                                <w:color w:val="D4D4D4"/>
                                <w:kern w:val="0"/>
                                <w:sz w:val="21"/>
                                <w:szCs w:val="21"/>
                                <w:shd w:val="clear" w:fill="1E1E1E"/>
                                <w:lang w:val="en-US" w:eastAsia="zh-CN" w:bidi="ar"/>
                              </w:rPr>
                              <w:t xml:space="preserve">(xnew) &gt; </w:t>
                            </w:r>
                            <w:r>
                              <w:rPr>
                                <w:rFonts w:hint="default" w:ascii="Consolas" w:hAnsi="Consolas" w:eastAsia="Consolas" w:cs="Consolas"/>
                                <w:b w:val="0"/>
                                <w:bCs w:val="0"/>
                                <w:color w:val="B5CEA8"/>
                                <w:kern w:val="0"/>
                                <w:sz w:val="21"/>
                                <w:szCs w:val="21"/>
                                <w:shd w:val="clear" w:fill="1E1E1E"/>
                                <w:lang w:val="en-US" w:eastAsia="zh-CN" w:bidi="ar"/>
                              </w:rPr>
                              <w:t>1e9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(xnew) * </w:t>
                            </w:r>
                            <w:r>
                              <w:rPr>
                                <w:rFonts w:hint="default" w:ascii="Consolas" w:hAnsi="Consolas" w:eastAsia="Consolas" w:cs="Consolas"/>
                                <w:b w:val="0"/>
                                <w:bCs w:val="0"/>
                                <w:color w:val="B5CEA8"/>
                                <w:kern w:val="0"/>
                                <w:sz w:val="21"/>
                                <w:szCs w:val="21"/>
                                <w:shd w:val="clear" w:fill="1E1E1E"/>
                                <w:lang w:val="en-US" w:eastAsia="zh-CN" w:bidi="ar"/>
                              </w:rPr>
                              <w:t>1e-9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"G"</w:t>
                            </w:r>
                            <w:r>
                              <w:rPr>
                                <w:rFonts w:hint="default" w:ascii="Consolas" w:hAnsi="Consolas" w:eastAsia="Consolas" w:cs="Consolas"/>
                                <w:b w:val="0"/>
                                <w:bCs w:val="0"/>
                                <w:color w:val="D4D4D4"/>
                                <w:kern w:val="0"/>
                                <w:sz w:val="21"/>
                                <w:szCs w:val="21"/>
                                <w:shd w:val="clear" w:fill="1E1E1E"/>
                                <w:lang w:val="en-US" w:eastAsia="zh-CN" w:bidi="ar"/>
                              </w:rPr>
                              <w:t xml:space="preserve"> + out_xunit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total_width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total_width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fig = plt.figure()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(outdata)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abs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bottomvalue</w:t>
                            </w:r>
                            <w:r>
                              <w:rPr>
                                <w:rFonts w:hint="default" w:ascii="Consolas" w:hAnsi="Consolas" w:eastAsia="Consolas" w:cs="Consolas"/>
                                <w:b w:val="0"/>
                                <w:bCs w:val="0"/>
                                <w:color w:val="D4D4D4"/>
                                <w:kern w:val="0"/>
                                <w:sz w:val="21"/>
                                <w:szCs w:val="21"/>
                                <w:shd w:val="clear" w:fill="1E1E1E"/>
                                <w:lang w:val="en-US" w:eastAsia="zh-CN" w:bidi="ar"/>
                              </w:rPr>
                              <w:t>)).tolist()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(refdata)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abs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bottomvalue</w:t>
                            </w:r>
                            <w:r>
                              <w:rPr>
                                <w:rFonts w:hint="default" w:ascii="Consolas" w:hAnsi="Consolas" w:eastAsia="Consolas" w:cs="Consolas"/>
                                <w:b w:val="0"/>
                                <w:bCs w:val="0"/>
                                <w:color w:val="D4D4D4"/>
                                <w:kern w:val="0"/>
                                <w:sz w:val="21"/>
                                <w:szCs w:val="21"/>
                                <w:shd w:val="clear" w:fill="1E1E1E"/>
                                <w:lang w:val="en-US" w:eastAsia="zh-CN" w:bidi="ar"/>
                              </w:rPr>
                              <w:t>)).tolist()</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3.75pt;width:483.4pt;" fillcolor="#FFFFFF [3201]" filled="t" stroked="t" coordsize="21600,21600" o:gfxdata="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MCPXzUAAAABQEAAA8AAAAAAAAAAQAgAAAAIgAAAGRycy9kb3ducmV2LnhtbFBLAQIUABQA&#10;AAAIAIdO4kA03bBFZgIAAMYEAAAOAAAAAAAAAAEAIAAAACMBAABkcnMvZTJvRG9jLnhtbFBLBQYA&#10;AAAABgAGAFkBAAD7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"Spectrum"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plotn: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设置柱状图y轴的起始值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bottomvalue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(outdata)) - </w:t>
                      </w:r>
                      <w:r>
                        <w:rPr>
                          <w:rFonts w:hint="default" w:ascii="Consolas" w:hAnsi="Consolas" w:eastAsia="Consolas" w:cs="Consolas"/>
                          <w:b w:val="0"/>
                          <w:bCs w:val="0"/>
                          <w:color w:val="B5CEA8"/>
                          <w:kern w:val="0"/>
                          <w:sz w:val="21"/>
                          <w:szCs w:val="21"/>
                          <w:shd w:val="clear" w:fill="1E1E1E"/>
                          <w:lang w:val="en-US" w:eastAsia="zh-CN" w:bidi="ar"/>
                        </w:rPr>
                        <w:t>10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GHz transform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对于过大的x轴数据，进行单位转换</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max</w:t>
                      </w:r>
                      <w:r>
                        <w:rPr>
                          <w:rFonts w:hint="default" w:ascii="Consolas" w:hAnsi="Consolas" w:eastAsia="Consolas" w:cs="Consolas"/>
                          <w:b w:val="0"/>
                          <w:bCs w:val="0"/>
                          <w:color w:val="D4D4D4"/>
                          <w:kern w:val="0"/>
                          <w:sz w:val="21"/>
                          <w:szCs w:val="21"/>
                          <w:shd w:val="clear" w:fill="1E1E1E"/>
                          <w:lang w:val="en-US" w:eastAsia="zh-CN" w:bidi="ar"/>
                        </w:rPr>
                        <w:t xml:space="preserve">(xnew) &gt; </w:t>
                      </w:r>
                      <w:r>
                        <w:rPr>
                          <w:rFonts w:hint="default" w:ascii="Consolas" w:hAnsi="Consolas" w:eastAsia="Consolas" w:cs="Consolas"/>
                          <w:b w:val="0"/>
                          <w:bCs w:val="0"/>
                          <w:color w:val="B5CEA8"/>
                          <w:kern w:val="0"/>
                          <w:sz w:val="21"/>
                          <w:szCs w:val="21"/>
                          <w:shd w:val="clear" w:fill="1E1E1E"/>
                          <w:lang w:val="en-US" w:eastAsia="zh-CN" w:bidi="ar"/>
                        </w:rPr>
                        <w:t>1e9</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(xnew) * </w:t>
                      </w:r>
                      <w:r>
                        <w:rPr>
                          <w:rFonts w:hint="default" w:ascii="Consolas" w:hAnsi="Consolas" w:eastAsia="Consolas" w:cs="Consolas"/>
                          <w:b w:val="0"/>
                          <w:bCs w:val="0"/>
                          <w:color w:val="B5CEA8"/>
                          <w:kern w:val="0"/>
                          <w:sz w:val="21"/>
                          <w:szCs w:val="21"/>
                          <w:shd w:val="clear" w:fill="1E1E1E"/>
                          <w:lang w:val="en-US" w:eastAsia="zh-CN" w:bidi="ar"/>
                        </w:rPr>
                        <w:t>1e-9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"G"</w:t>
                      </w:r>
                      <w:r>
                        <w:rPr>
                          <w:rFonts w:hint="default" w:ascii="Consolas" w:hAnsi="Consolas" w:eastAsia="Consolas" w:cs="Consolas"/>
                          <w:b w:val="0"/>
                          <w:bCs w:val="0"/>
                          <w:color w:val="D4D4D4"/>
                          <w:kern w:val="0"/>
                          <w:sz w:val="21"/>
                          <w:szCs w:val="21"/>
                          <w:shd w:val="clear" w:fill="1E1E1E"/>
                          <w:lang w:val="en-US" w:eastAsia="zh-CN" w:bidi="ar"/>
                        </w:rPr>
                        <w:t xml:space="preserve"> + out_xunit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total_width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total_width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fig = plt.figure()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(outdata)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abs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bottomvalue</w:t>
                      </w:r>
                      <w:r>
                        <w:rPr>
                          <w:rFonts w:hint="default" w:ascii="Consolas" w:hAnsi="Consolas" w:eastAsia="Consolas" w:cs="Consolas"/>
                          <w:b w:val="0"/>
                          <w:bCs w:val="0"/>
                          <w:color w:val="D4D4D4"/>
                          <w:kern w:val="0"/>
                          <w:sz w:val="21"/>
                          <w:szCs w:val="21"/>
                          <w:shd w:val="clear" w:fill="1E1E1E"/>
                          <w:lang w:val="en-US" w:eastAsia="zh-CN" w:bidi="ar"/>
                        </w:rPr>
                        <w:t>)).tolist()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(refdata)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abs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bottomvalue</w:t>
                      </w:r>
                      <w:r>
                        <w:rPr>
                          <w:rFonts w:hint="default" w:ascii="Consolas" w:hAnsi="Consolas" w:eastAsia="Consolas" w:cs="Consolas"/>
                          <w:b w:val="0"/>
                          <w:bCs w:val="0"/>
                          <w:color w:val="D4D4D4"/>
                          <w:kern w:val="0"/>
                          <w:sz w:val="21"/>
                          <w:szCs w:val="21"/>
                          <w:shd w:val="clear" w:fill="1E1E1E"/>
                          <w:lang w:val="en-US" w:eastAsia="zh-CN" w:bidi="ar"/>
                        </w:rPr>
                        <w:t>)).tolist()</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58865" cy="4268470"/>
                <wp:effectExtent l="4445" t="5080" r="8890" b="12700"/>
                <wp:docPr id="70" name="文本框 70"/>
                <wp:cNvGraphicFramePr/>
                <a:graphic xmlns:a="http://schemas.openxmlformats.org/drawingml/2006/main">
                  <a:graphicData uri="http://schemas.microsoft.com/office/word/2010/wordprocessingShape">
                    <wps:wsp>
                      <wps:cNvSpPr txBox="1"/>
                      <wps:spPr>
                        <a:xfrm>
                          <a:off x="1724025" y="8584565"/>
                          <a:ext cx="6158865" cy="42684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用蓝色绘制此次仿真结果outdata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plt.bar(xnew, outdata,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=width,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=bottomvalue)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for a, b in zip(xnew, outdata):  # 柱子上的数字显示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柱状图中第二个条形需要进行宽度的平移</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(xnew)):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xnew[</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 = xnew[</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 + width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用红色绘制bench文件中的refdata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plt.bar(xnew, refdata,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=width,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=bottomvalue)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plt.xticks(</w:t>
                            </w:r>
                            <w:r>
                              <w:rPr>
                                <w:rFonts w:hint="default" w:ascii="Consolas" w:hAnsi="Consolas" w:eastAsia="Consolas" w:cs="Consolas"/>
                                <w:b w:val="0"/>
                                <w:bCs w:val="0"/>
                                <w:color w:val="9CDCFE"/>
                                <w:kern w:val="0"/>
                                <w:sz w:val="21"/>
                                <w:szCs w:val="21"/>
                                <w:shd w:val="clear" w:fill="1E1E1E"/>
                                <w:lang w:val="en-US" w:eastAsia="zh-CN" w:bidi="ar"/>
                              </w:rPr>
                              <w:t>rotation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90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横坐标刻度上的数字逆时针旋转90度</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plt.xlabel(out_xname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 out_xunit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横坐标标签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plt.ylabel(noden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 yunit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纵坐标标签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i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"first"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"last"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plt.title(</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 xml:space="preserve">(plotname_node,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=titlecolor)  </w:t>
                            </w:r>
                            <w:r>
                              <w:rPr>
                                <w:rFonts w:hint="default" w:ascii="Consolas" w:hAnsi="Consolas" w:eastAsia="Consolas" w:cs="Consolas"/>
                                <w:b w:val="0"/>
                                <w:bCs w:val="0"/>
                                <w:color w:val="6A9955"/>
                                <w:kern w:val="0"/>
                                <w:sz w:val="21"/>
                                <w:szCs w:val="21"/>
                                <w:shd w:val="clear" w:fill="1E1E1E"/>
                                <w:lang w:val="en-US" w:eastAsia="zh-CN" w:bidi="ar"/>
                              </w:rPr>
                              <w:t># bar图标题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plt.grid(axis='x')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plt.legend(</w:t>
                            </w:r>
                            <w:r>
                              <w:rPr>
                                <w:rFonts w:hint="default" w:ascii="Consolas" w:hAnsi="Consolas" w:eastAsia="Consolas" w:cs="Consolas"/>
                                <w:b w:val="0"/>
                                <w:bCs w:val="0"/>
                                <w:color w:val="9CDCFE"/>
                                <w:kern w:val="0"/>
                                <w:sz w:val="21"/>
                                <w:szCs w:val="21"/>
                                <w:shd w:val="clear" w:fill="1E1E1E"/>
                                <w:lang w:val="en-US" w:eastAsia="zh-CN" w:bidi="ar"/>
                              </w:rPr>
                              <w:t>loc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'best'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在画布上选取最佳位置放置图例标签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.output_folder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(caseindex)</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_</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plotname_node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.jpg"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plt.savefig(</w:t>
                            </w: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将绘制好的图片保存到指定路径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plt.close()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6.1pt;width:484.95pt;" fillcolor="#FFFFFF [3201]" filled="t" stroked="t" coordsize="21600,21600" o:gfxdata="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YjyBXUAAAABQEAAA8AAAAAAAAAAQAgAAAAIgAAAGRycy9kb3ducmV2LnhtbFBLAQIUABQA&#10;AAAIAIdO4kDHuLVDZgIAAMYEAAAOAAAAAAAAAAEAIAAAACMBAABkcnMvZTJvRG9jLnhtbFBLBQYA&#10;AAAABgAGAFkBAAD7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用蓝色绘制此次仿真结果outdata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plt.bar(xnew, outdata,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=width,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=bottomvalue)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for a, b in zip(xnew, outdata):  # 柱子上的数字显示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柱状图中第二个条形需要进行宽度的平移</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range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len</w:t>
                      </w:r>
                      <w:r>
                        <w:rPr>
                          <w:rFonts w:hint="default" w:ascii="Consolas" w:hAnsi="Consolas" w:eastAsia="Consolas" w:cs="Consolas"/>
                          <w:b w:val="0"/>
                          <w:bCs w:val="0"/>
                          <w:color w:val="D4D4D4"/>
                          <w:kern w:val="0"/>
                          <w:sz w:val="21"/>
                          <w:szCs w:val="21"/>
                          <w:shd w:val="clear" w:fill="1E1E1E"/>
                          <w:lang w:val="en-US" w:eastAsia="zh-CN" w:bidi="ar"/>
                        </w:rPr>
                        <w:t>(xnew)):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xnew[</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 = xnew[</w:t>
                      </w:r>
                      <w:r>
                        <w:rPr>
                          <w:rFonts w:hint="default" w:ascii="Consolas" w:hAnsi="Consolas" w:eastAsia="Consolas" w:cs="Consolas"/>
                          <w:b w:val="0"/>
                          <w:bCs w:val="0"/>
                          <w:color w:val="9CDCFE"/>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 + width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用红色绘制bench文件中的refdata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plt.bar(xnew, refdata,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=width, </w:t>
                      </w:r>
                      <w:r>
                        <w:rPr>
                          <w:rFonts w:hint="default" w:ascii="Consolas" w:hAnsi="Consolas" w:eastAsia="Consolas" w:cs="Consolas"/>
                          <w:b w:val="0"/>
                          <w:bCs w:val="0"/>
                          <w:color w:val="9CDCFE"/>
                          <w:kern w:val="0"/>
                          <w:sz w:val="21"/>
                          <w:szCs w:val="21"/>
                          <w:shd w:val="clear" w:fill="1E1E1E"/>
                          <w:lang w:val="en-US" w:eastAsia="zh-CN" w:bidi="ar"/>
                        </w:rPr>
                        <w:t>color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bottom</w:t>
                      </w:r>
                      <w:r>
                        <w:rPr>
                          <w:rFonts w:hint="default" w:ascii="Consolas" w:hAnsi="Consolas" w:eastAsia="Consolas" w:cs="Consolas"/>
                          <w:b w:val="0"/>
                          <w:bCs w:val="0"/>
                          <w:color w:val="D4D4D4"/>
                          <w:kern w:val="0"/>
                          <w:sz w:val="21"/>
                          <w:szCs w:val="21"/>
                          <w:shd w:val="clear" w:fill="1E1E1E"/>
                          <w:lang w:val="en-US" w:eastAsia="zh-CN" w:bidi="ar"/>
                        </w:rPr>
                        <w:t>=bottomvalue)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plt.xticks(</w:t>
                      </w:r>
                      <w:r>
                        <w:rPr>
                          <w:rFonts w:hint="default" w:ascii="Consolas" w:hAnsi="Consolas" w:eastAsia="Consolas" w:cs="Consolas"/>
                          <w:b w:val="0"/>
                          <w:bCs w:val="0"/>
                          <w:color w:val="9CDCFE"/>
                          <w:kern w:val="0"/>
                          <w:sz w:val="21"/>
                          <w:szCs w:val="21"/>
                          <w:shd w:val="clear" w:fill="1E1E1E"/>
                          <w:lang w:val="en-US" w:eastAsia="zh-CN" w:bidi="ar"/>
                        </w:rPr>
                        <w:t>rotation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90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横坐标刻度上的数字逆时针旋转90度</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plt.xlabel(out_xname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 out_xunit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横坐标标签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plt.ylabel(noden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 yunit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纵坐标标签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i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"first"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"last"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plt.title(</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 xml:space="preserve">(plotname_node,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=titlecolor)  </w:t>
                      </w:r>
                      <w:r>
                        <w:rPr>
                          <w:rFonts w:hint="default" w:ascii="Consolas" w:hAnsi="Consolas" w:eastAsia="Consolas" w:cs="Consolas"/>
                          <w:b w:val="0"/>
                          <w:bCs w:val="0"/>
                          <w:color w:val="6A9955"/>
                          <w:kern w:val="0"/>
                          <w:sz w:val="21"/>
                          <w:szCs w:val="21"/>
                          <w:shd w:val="clear" w:fill="1E1E1E"/>
                          <w:lang w:val="en-US" w:eastAsia="zh-CN" w:bidi="ar"/>
                        </w:rPr>
                        <w:t># bar图标题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plt.grid(axis='x')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plt.legend(</w:t>
                      </w:r>
                      <w:r>
                        <w:rPr>
                          <w:rFonts w:hint="default" w:ascii="Consolas" w:hAnsi="Consolas" w:eastAsia="Consolas" w:cs="Consolas"/>
                          <w:b w:val="0"/>
                          <w:bCs w:val="0"/>
                          <w:color w:val="9CDCFE"/>
                          <w:kern w:val="0"/>
                          <w:sz w:val="21"/>
                          <w:szCs w:val="21"/>
                          <w:shd w:val="clear" w:fill="1E1E1E"/>
                          <w:lang w:val="en-US" w:eastAsia="zh-CN" w:bidi="ar"/>
                        </w:rPr>
                        <w:t>loc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'best'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在画布上选取最佳位置放置图例标签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.output_folder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(caseindex)</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_</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plotname_node</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.jpg"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plt.savefig(</w:t>
                      </w: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将绘制好的图片保存到指定路径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plt.close()</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绘制完成的柱状图样例见下图：</w:t>
      </w: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default"/>
          <w:sz w:val="24"/>
          <w:szCs w:val="32"/>
          <w:lang w:val="en-US" w:eastAsia="zh-CN"/>
        </w:rPr>
      </w:pPr>
      <w:r>
        <w:rPr>
          <w:rFonts w:hint="default"/>
          <w:sz w:val="24"/>
          <w:szCs w:val="32"/>
          <w:lang w:val="en-US" w:eastAsia="zh-CN"/>
        </w:rPr>
        <w:drawing>
          <wp:inline distT="0" distB="0" distL="114300" distR="114300">
            <wp:extent cx="3832225" cy="2874010"/>
            <wp:effectExtent l="0" t="0" r="15875" b="2540"/>
            <wp:docPr id="65" name="图片 65" descr="case2_Harmonic Balance Oscillator Steady State Spectrum--v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case2_Harmonic Balance Oscillator Steady State Spectrum--vout"/>
                    <pic:cNvPicPr>
                      <a:picLocks noChangeAspect="1"/>
                    </pic:cNvPicPr>
                  </pic:nvPicPr>
                  <pic:blipFill>
                    <a:blip r:embed="rId13"/>
                    <a:stretch>
                      <a:fillRect/>
                    </a:stretch>
                  </pic:blipFill>
                  <pic:spPr>
                    <a:xfrm>
                      <a:off x="0" y="0"/>
                      <a:ext cx="3832225" cy="28740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r>
        <w:rPr>
          <w:rFonts w:hint="eastAsia"/>
          <w:sz w:val="24"/>
          <w:szCs w:val="32"/>
          <w:lang w:val="en-US" w:eastAsia="zh-CN"/>
        </w:rPr>
        <w:t>绘制折线图的代码块如下，同样一些画图的细节处理在代码中以注释的形式进行描述：</w:t>
      </w:r>
    </w:p>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lang w:val="en-US" w:eastAsia="zh-CN"/>
        </w:rPr>
      </w:pPr>
      <w:r>
        <w:rPr>
          <w:rFonts w:hint="eastAsia"/>
          <w:sz w:val="24"/>
          <w:szCs w:val="32"/>
          <w:lang w:val="en-US" w:eastAsia="zh-CN"/>
        </w:rPr>
        <mc:AlternateContent>
          <mc:Choice Requires="wps">
            <w:drawing>
              <wp:inline distT="0" distB="0" distL="114300" distR="114300">
                <wp:extent cx="6177280" cy="4691380"/>
                <wp:effectExtent l="5080" t="4445" r="8890" b="9525"/>
                <wp:docPr id="63" name="文本框 63"/>
                <wp:cNvGraphicFramePr/>
                <a:graphic xmlns:a="http://schemas.openxmlformats.org/drawingml/2006/main">
                  <a:graphicData uri="http://schemas.microsoft.com/office/word/2010/wordprocessingShape">
                    <wps:wsp>
                      <wps:cNvSpPr txBox="1"/>
                      <wps:spPr>
                        <a:xfrm>
                          <a:off x="1724025" y="8584565"/>
                          <a:ext cx="6177280" cy="46913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"noise"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plotname_node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"Noise"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plotname_node: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log transform  对于noise节点的数据，做log转换</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if "noise" in noden or "Hz" in out_xunit: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log10</w:t>
                            </w:r>
                            <w:r>
                              <w:rPr>
                                <w:rFonts w:hint="default" w:ascii="Consolas" w:hAnsi="Consolas" w:eastAsia="Consolas" w:cs="Consolas"/>
                                <w:b w:val="0"/>
                                <w:bCs w:val="0"/>
                                <w:color w:val="D4D4D4"/>
                                <w:kern w:val="0"/>
                                <w:sz w:val="21"/>
                                <w:szCs w:val="21"/>
                                <w:shd w:val="clear" w:fill="1E1E1E"/>
                                <w:lang w:val="en-US" w:eastAsia="zh-CN" w:bidi="ar"/>
                              </w:rPr>
                              <w:t>(xnew)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out_xname</w:t>
                            </w:r>
                            <w:r>
                              <w:rPr>
                                <w:rFonts w:hint="default" w:ascii="Consolas" w:hAnsi="Consolas" w:eastAsia="Consolas" w:cs="Consolas"/>
                                <w:b w:val="0"/>
                                <w:bCs w:val="0"/>
                                <w:color w:val="D4D4D4"/>
                                <w:kern w:val="0"/>
                                <w:sz w:val="21"/>
                                <w:szCs w:val="21"/>
                                <w:shd w:val="clear" w:fill="1E1E1E"/>
                                <w:lang w:val="en-US" w:eastAsia="zh-CN" w:bidi="ar"/>
                              </w:rPr>
                              <w:t xml:space="preserve"> = out_xname + </w:t>
                            </w:r>
                            <w:r>
                              <w:rPr>
                                <w:rFonts w:hint="default" w:ascii="Consolas" w:hAnsi="Consolas" w:eastAsia="Consolas" w:cs="Consolas"/>
                                <w:b w:val="0"/>
                                <w:bCs w:val="0"/>
                                <w:color w:val="CE9178"/>
                                <w:kern w:val="0"/>
                                <w:sz w:val="21"/>
                                <w:szCs w:val="21"/>
                                <w:shd w:val="clear" w:fill="1E1E1E"/>
                                <w:lang w:val="en-US" w:eastAsia="zh-CN" w:bidi="ar"/>
                              </w:rPr>
                              <w:t>"_log"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对于过大的x轴数据，进行GHz转换</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max</w:t>
                            </w:r>
                            <w:r>
                              <w:rPr>
                                <w:rFonts w:hint="default" w:ascii="Consolas" w:hAnsi="Consolas" w:eastAsia="Consolas" w:cs="Consolas"/>
                                <w:b w:val="0"/>
                                <w:bCs w:val="0"/>
                                <w:color w:val="D4D4D4"/>
                                <w:kern w:val="0"/>
                                <w:sz w:val="21"/>
                                <w:szCs w:val="21"/>
                                <w:shd w:val="clear" w:fill="1E1E1E"/>
                                <w:lang w:val="en-US" w:eastAsia="zh-CN" w:bidi="ar"/>
                              </w:rPr>
                              <w:t xml:space="preserve">(xnew) &gt; </w:t>
                            </w:r>
                            <w:r>
                              <w:rPr>
                                <w:rFonts w:hint="default" w:ascii="Consolas" w:hAnsi="Consolas" w:eastAsia="Consolas" w:cs="Consolas"/>
                                <w:b w:val="0"/>
                                <w:bCs w:val="0"/>
                                <w:color w:val="B5CEA8"/>
                                <w:kern w:val="0"/>
                                <w:sz w:val="21"/>
                                <w:szCs w:val="21"/>
                                <w:shd w:val="clear" w:fill="1E1E1E"/>
                                <w:lang w:val="en-US" w:eastAsia="zh-CN" w:bidi="ar"/>
                              </w:rPr>
                              <w:t>1e6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(xnew) * </w:t>
                            </w:r>
                            <w:r>
                              <w:rPr>
                                <w:rFonts w:hint="default" w:ascii="Consolas" w:hAnsi="Consolas" w:eastAsia="Consolas" w:cs="Consolas"/>
                                <w:b w:val="0"/>
                                <w:bCs w:val="0"/>
                                <w:color w:val="B5CEA8"/>
                                <w:kern w:val="0"/>
                                <w:sz w:val="21"/>
                                <w:szCs w:val="21"/>
                                <w:shd w:val="clear" w:fill="1E1E1E"/>
                                <w:lang w:val="en-US" w:eastAsia="zh-CN" w:bidi="ar"/>
                              </w:rPr>
                              <w:t>1e-9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"G"</w:t>
                            </w:r>
                            <w:r>
                              <w:rPr>
                                <w:rFonts w:hint="default" w:ascii="Consolas" w:hAnsi="Consolas" w:eastAsia="Consolas" w:cs="Consolas"/>
                                <w:b w:val="0"/>
                                <w:bCs w:val="0"/>
                                <w:color w:val="D4D4D4"/>
                                <w:kern w:val="0"/>
                                <w:sz w:val="21"/>
                                <w:szCs w:val="21"/>
                                <w:shd w:val="clear" w:fill="1E1E1E"/>
                                <w:lang w:val="en-US" w:eastAsia="zh-CN" w:bidi="ar"/>
                              </w:rPr>
                              <w:t xml:space="preserve"> + out_xunit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nano transform 对于nano 数据进行单位转换</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max</w:t>
                            </w:r>
                            <w:r>
                              <w:rPr>
                                <w:rFonts w:hint="default" w:ascii="Consolas" w:hAnsi="Consolas" w:eastAsia="Consolas" w:cs="Consolas"/>
                                <w:b w:val="0"/>
                                <w:bCs w:val="0"/>
                                <w:color w:val="D4D4D4"/>
                                <w:kern w:val="0"/>
                                <w:sz w:val="21"/>
                                <w:szCs w:val="21"/>
                                <w:shd w:val="clear" w:fill="1E1E1E"/>
                                <w:lang w:val="en-US" w:eastAsia="zh-CN" w:bidi="ar"/>
                              </w:rPr>
                              <w:t xml:space="preserve">(xnew) &lt; </w:t>
                            </w:r>
                            <w:r>
                              <w:rPr>
                                <w:rFonts w:hint="default" w:ascii="Consolas" w:hAnsi="Consolas" w:eastAsia="Consolas" w:cs="Consolas"/>
                                <w:b w:val="0"/>
                                <w:bCs w:val="0"/>
                                <w:color w:val="B5CEA8"/>
                                <w:kern w:val="0"/>
                                <w:sz w:val="21"/>
                                <w:szCs w:val="21"/>
                                <w:shd w:val="clear" w:fill="1E1E1E"/>
                                <w:lang w:val="en-US" w:eastAsia="zh-CN" w:bidi="ar"/>
                              </w:rPr>
                              <w:t>1e-6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(xnew) * </w:t>
                            </w:r>
                            <w:r>
                              <w:rPr>
                                <w:rFonts w:hint="default" w:ascii="Consolas" w:hAnsi="Consolas" w:eastAsia="Consolas" w:cs="Consolas"/>
                                <w:b w:val="0"/>
                                <w:bCs w:val="0"/>
                                <w:color w:val="B5CEA8"/>
                                <w:kern w:val="0"/>
                                <w:sz w:val="21"/>
                                <w:szCs w:val="21"/>
                                <w:shd w:val="clear" w:fill="1E1E1E"/>
                                <w:lang w:val="en-US" w:eastAsia="zh-CN" w:bidi="ar"/>
                              </w:rPr>
                              <w:t>1e9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 out_xunit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sz w:val="22"/>
                                <w:szCs w:val="28"/>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plt.plot(</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outdata,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(横坐标，纵坐标) # 用蓝色线绘制此次仿真结果outdata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plt.plot(</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refdata, </w:t>
                            </w:r>
                            <w:r>
                              <w:rPr>
                                <w:rFonts w:hint="default" w:ascii="Consolas" w:hAnsi="Consolas" w:eastAsia="Consolas" w:cs="Consolas"/>
                                <w:b w:val="0"/>
                                <w:bCs w:val="0"/>
                                <w:color w:val="CE9178"/>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(横坐标，纵坐标) # 用红色线绘制bench文件中的refdata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plt.xlabel(</w:t>
                            </w:r>
                            <w:r>
                              <w:rPr>
                                <w:rFonts w:hint="default" w:ascii="Consolas" w:hAnsi="Consolas" w:eastAsia="Consolas" w:cs="Consolas"/>
                                <w:b w:val="0"/>
                                <w:bCs w:val="0"/>
                                <w:color w:val="9CDCFE"/>
                                <w:kern w:val="0"/>
                                <w:sz w:val="21"/>
                                <w:szCs w:val="21"/>
                                <w:shd w:val="clear" w:fill="1E1E1E"/>
                                <w:lang w:val="en-US" w:eastAsia="zh-CN" w:bidi="ar"/>
                              </w:rPr>
                              <w:t>out_xname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out_xunit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横坐标标签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plt.ylabel(noden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 yunit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纵坐标标签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plt.grid() </w:t>
                            </w:r>
                            <w:r>
                              <w:rPr>
                                <w:rFonts w:hint="default" w:ascii="Consolas" w:hAnsi="Consolas" w:eastAsia="Consolas" w:cs="Consolas"/>
                                <w:b w:val="0"/>
                                <w:bCs w:val="0"/>
                                <w:color w:val="6A9955"/>
                                <w:kern w:val="0"/>
                                <w:sz w:val="21"/>
                                <w:szCs w:val="21"/>
                                <w:shd w:val="clear" w:fill="1E1E1E"/>
                                <w:lang w:val="en-US" w:eastAsia="zh-CN" w:bidi="ar"/>
                              </w:rPr>
                              <w:t># 绘制背景网格线</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i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"first"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"last"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plt.title(</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 xml:space="preserve">(plotname_node,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=titlecolor)  </w:t>
                            </w:r>
                            <w:r>
                              <w:rPr>
                                <w:rFonts w:hint="default" w:ascii="Consolas" w:hAnsi="Consolas" w:eastAsia="Consolas" w:cs="Consolas"/>
                                <w:b w:val="0"/>
                                <w:bCs w:val="0"/>
                                <w:color w:val="6A9955"/>
                                <w:kern w:val="0"/>
                                <w:sz w:val="21"/>
                                <w:szCs w:val="21"/>
                                <w:shd w:val="clear" w:fill="1E1E1E"/>
                                <w:lang w:val="en-US" w:eastAsia="zh-CN" w:bidi="ar"/>
                              </w:rPr>
                              <w:t># 折线图标题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plt.legend(</w:t>
                            </w:r>
                            <w:r>
                              <w:rPr>
                                <w:rFonts w:hint="default" w:ascii="Consolas" w:hAnsi="Consolas" w:eastAsia="Consolas" w:cs="Consolas"/>
                                <w:b w:val="0"/>
                                <w:bCs w:val="0"/>
                                <w:color w:val="9CDCFE"/>
                                <w:kern w:val="0"/>
                                <w:sz w:val="21"/>
                                <w:szCs w:val="21"/>
                                <w:shd w:val="clear" w:fill="1E1E1E"/>
                                <w:lang w:val="en-US" w:eastAsia="zh-CN" w:bidi="ar"/>
                              </w:rPr>
                              <w:t>loc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'best'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在画布上选取最佳位置放置图例标签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.output_folder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(caseindex) + </w:t>
                            </w:r>
                            <w:r>
                              <w:rPr>
                                <w:rFonts w:hint="default" w:ascii="Consolas" w:hAnsi="Consolas" w:eastAsia="Consolas" w:cs="Consolas"/>
                                <w:b w:val="0"/>
                                <w:bCs w:val="0"/>
                                <w:color w:val="CE9178"/>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 xml:space="preserve"> + plotname_node + </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'.jpg'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plt.savefig(</w:t>
                            </w: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将绘制好的图片保存到指定路径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plt.show()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plt.close()</w:t>
                            </w:r>
                          </w:p>
                          <w:p>
                            <w:pPr>
                              <w:jc w:val="left"/>
                              <w:rPr>
                                <w:rFonts w:hint="default"/>
                                <w:sz w:val="22"/>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69.4pt;width:486.4pt;" fillcolor="#FFFFFF [3201]" filled="t" stroked="t" coordsize="21600,21600" o:gfxdata="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xIGAzTAAAABQEAAA8AAAAAAAAAAQAgAAAAIgAAAGRycy9kb3ducmV2LnhtbFBLAQIUABQAAAAI&#10;AIdO4kAQ/l97ZAIAAMYEAAAOAAAAAAAAAAEAIAAAACIBAABkcnMvZTJvRG9jLnhtbFBLBQYAAAAA&#10;BgAGAFkBAAD4BQ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"noise"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plotname_node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"Noise"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plotname_node: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log transform  对于noise节点的数据，做log转换</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if "noise" in noden or "Hz" in out_xunit: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log10</w:t>
                      </w:r>
                      <w:r>
                        <w:rPr>
                          <w:rFonts w:hint="default" w:ascii="Consolas" w:hAnsi="Consolas" w:eastAsia="Consolas" w:cs="Consolas"/>
                          <w:b w:val="0"/>
                          <w:bCs w:val="0"/>
                          <w:color w:val="D4D4D4"/>
                          <w:kern w:val="0"/>
                          <w:sz w:val="21"/>
                          <w:szCs w:val="21"/>
                          <w:shd w:val="clear" w:fill="1E1E1E"/>
                          <w:lang w:val="en-US" w:eastAsia="zh-CN" w:bidi="ar"/>
                        </w:rPr>
                        <w:t>(xnew)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out_xname</w:t>
                      </w:r>
                      <w:r>
                        <w:rPr>
                          <w:rFonts w:hint="default" w:ascii="Consolas" w:hAnsi="Consolas" w:eastAsia="Consolas" w:cs="Consolas"/>
                          <w:b w:val="0"/>
                          <w:bCs w:val="0"/>
                          <w:color w:val="D4D4D4"/>
                          <w:kern w:val="0"/>
                          <w:sz w:val="21"/>
                          <w:szCs w:val="21"/>
                          <w:shd w:val="clear" w:fill="1E1E1E"/>
                          <w:lang w:val="en-US" w:eastAsia="zh-CN" w:bidi="ar"/>
                        </w:rPr>
                        <w:t xml:space="preserve"> = out_xname + </w:t>
                      </w:r>
                      <w:r>
                        <w:rPr>
                          <w:rFonts w:hint="default" w:ascii="Consolas" w:hAnsi="Consolas" w:eastAsia="Consolas" w:cs="Consolas"/>
                          <w:b w:val="0"/>
                          <w:bCs w:val="0"/>
                          <w:color w:val="CE9178"/>
                          <w:kern w:val="0"/>
                          <w:sz w:val="21"/>
                          <w:szCs w:val="21"/>
                          <w:shd w:val="clear" w:fill="1E1E1E"/>
                          <w:lang w:val="en-US" w:eastAsia="zh-CN" w:bidi="ar"/>
                        </w:rPr>
                        <w:t>"_log"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对于过大的x轴数据，进行GHz转换</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max</w:t>
                      </w:r>
                      <w:r>
                        <w:rPr>
                          <w:rFonts w:hint="default" w:ascii="Consolas" w:hAnsi="Consolas" w:eastAsia="Consolas" w:cs="Consolas"/>
                          <w:b w:val="0"/>
                          <w:bCs w:val="0"/>
                          <w:color w:val="D4D4D4"/>
                          <w:kern w:val="0"/>
                          <w:sz w:val="21"/>
                          <w:szCs w:val="21"/>
                          <w:shd w:val="clear" w:fill="1E1E1E"/>
                          <w:lang w:val="en-US" w:eastAsia="zh-CN" w:bidi="ar"/>
                        </w:rPr>
                        <w:t xml:space="preserve">(xnew) &gt; </w:t>
                      </w:r>
                      <w:r>
                        <w:rPr>
                          <w:rFonts w:hint="default" w:ascii="Consolas" w:hAnsi="Consolas" w:eastAsia="Consolas" w:cs="Consolas"/>
                          <w:b w:val="0"/>
                          <w:bCs w:val="0"/>
                          <w:color w:val="B5CEA8"/>
                          <w:kern w:val="0"/>
                          <w:sz w:val="21"/>
                          <w:szCs w:val="21"/>
                          <w:shd w:val="clear" w:fill="1E1E1E"/>
                          <w:lang w:val="en-US" w:eastAsia="zh-CN" w:bidi="ar"/>
                        </w:rPr>
                        <w:t>1e6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(xnew) * </w:t>
                      </w:r>
                      <w:r>
                        <w:rPr>
                          <w:rFonts w:hint="default" w:ascii="Consolas" w:hAnsi="Consolas" w:eastAsia="Consolas" w:cs="Consolas"/>
                          <w:b w:val="0"/>
                          <w:bCs w:val="0"/>
                          <w:color w:val="B5CEA8"/>
                          <w:kern w:val="0"/>
                          <w:sz w:val="21"/>
                          <w:szCs w:val="21"/>
                          <w:shd w:val="clear" w:fill="1E1E1E"/>
                          <w:lang w:val="en-US" w:eastAsia="zh-CN" w:bidi="ar"/>
                        </w:rPr>
                        <w:t>1e-9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"G"</w:t>
                      </w:r>
                      <w:r>
                        <w:rPr>
                          <w:rFonts w:hint="default" w:ascii="Consolas" w:hAnsi="Consolas" w:eastAsia="Consolas" w:cs="Consolas"/>
                          <w:b w:val="0"/>
                          <w:bCs w:val="0"/>
                          <w:color w:val="D4D4D4"/>
                          <w:kern w:val="0"/>
                          <w:sz w:val="21"/>
                          <w:szCs w:val="21"/>
                          <w:shd w:val="clear" w:fill="1E1E1E"/>
                          <w:lang w:val="en-US" w:eastAsia="zh-CN" w:bidi="ar"/>
                        </w:rPr>
                        <w:t xml:space="preserve"> + out_xunit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nano transform 对于nano 数据进行单位转换</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max</w:t>
                      </w:r>
                      <w:r>
                        <w:rPr>
                          <w:rFonts w:hint="default" w:ascii="Consolas" w:hAnsi="Consolas" w:eastAsia="Consolas" w:cs="Consolas"/>
                          <w:b w:val="0"/>
                          <w:bCs w:val="0"/>
                          <w:color w:val="D4D4D4"/>
                          <w:kern w:val="0"/>
                          <w:sz w:val="21"/>
                          <w:szCs w:val="21"/>
                          <w:shd w:val="clear" w:fill="1E1E1E"/>
                          <w:lang w:val="en-US" w:eastAsia="zh-CN" w:bidi="ar"/>
                        </w:rPr>
                        <w:t xml:space="preserve">(xnew) &lt; </w:t>
                      </w:r>
                      <w:r>
                        <w:rPr>
                          <w:rFonts w:hint="default" w:ascii="Consolas" w:hAnsi="Consolas" w:eastAsia="Consolas" w:cs="Consolas"/>
                          <w:b w:val="0"/>
                          <w:bCs w:val="0"/>
                          <w:color w:val="B5CEA8"/>
                          <w:kern w:val="0"/>
                          <w:sz w:val="21"/>
                          <w:szCs w:val="21"/>
                          <w:shd w:val="clear" w:fill="1E1E1E"/>
                          <w:lang w:val="en-US" w:eastAsia="zh-CN" w:bidi="ar"/>
                        </w:rPr>
                        <w:t>1e-6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np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xml:space="preserve">(xnew) * </w:t>
                      </w:r>
                      <w:r>
                        <w:rPr>
                          <w:rFonts w:hint="default" w:ascii="Consolas" w:hAnsi="Consolas" w:eastAsia="Consolas" w:cs="Consolas"/>
                          <w:b w:val="0"/>
                          <w:bCs w:val="0"/>
                          <w:color w:val="B5CEA8"/>
                          <w:kern w:val="0"/>
                          <w:sz w:val="21"/>
                          <w:szCs w:val="21"/>
                          <w:shd w:val="clear" w:fill="1E1E1E"/>
                          <w:lang w:val="en-US" w:eastAsia="zh-CN" w:bidi="ar"/>
                        </w:rPr>
                        <w:t>1e9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out_xunit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 out_xunit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sz w:val="22"/>
                          <w:szCs w:val="28"/>
                          <w:lang w:val="en-US" w:eastAsia="zh-CN"/>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pass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plt.plot(</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outdata,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'outdata'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(横坐标，纵坐标) # 用蓝色线绘制此次仿真结果outdata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plt.plot(</w:t>
                      </w:r>
                      <w:r>
                        <w:rPr>
                          <w:rFonts w:hint="default" w:ascii="Consolas" w:hAnsi="Consolas" w:eastAsia="Consolas" w:cs="Consolas"/>
                          <w:b w:val="0"/>
                          <w:bCs w:val="0"/>
                          <w:color w:val="9CDCFE"/>
                          <w:kern w:val="0"/>
                          <w:sz w:val="21"/>
                          <w:szCs w:val="21"/>
                          <w:shd w:val="clear" w:fill="1E1E1E"/>
                          <w:lang w:val="en-US" w:eastAsia="zh-CN" w:bidi="ar"/>
                        </w:rPr>
                        <w:t>xnew</w:t>
                      </w:r>
                      <w:r>
                        <w:rPr>
                          <w:rFonts w:hint="default" w:ascii="Consolas" w:hAnsi="Consolas" w:eastAsia="Consolas" w:cs="Consolas"/>
                          <w:b w:val="0"/>
                          <w:bCs w:val="0"/>
                          <w:color w:val="D4D4D4"/>
                          <w:kern w:val="0"/>
                          <w:sz w:val="21"/>
                          <w:szCs w:val="21"/>
                          <w:shd w:val="clear" w:fill="1E1E1E"/>
                          <w:lang w:val="en-US" w:eastAsia="zh-CN" w:bidi="ar"/>
                        </w:rPr>
                        <w:t xml:space="preserve">, refdata, </w:t>
                      </w:r>
                      <w:r>
                        <w:rPr>
                          <w:rFonts w:hint="default" w:ascii="Consolas" w:hAnsi="Consolas" w:eastAsia="Consolas" w:cs="Consolas"/>
                          <w:b w:val="0"/>
                          <w:bCs w:val="0"/>
                          <w:color w:val="CE9178"/>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'refdata'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(横坐标，纵坐标) # 用红色线绘制bench文件中的refdata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plt.xlabel(</w:t>
                      </w:r>
                      <w:r>
                        <w:rPr>
                          <w:rFonts w:hint="default" w:ascii="Consolas" w:hAnsi="Consolas" w:eastAsia="Consolas" w:cs="Consolas"/>
                          <w:b w:val="0"/>
                          <w:bCs w:val="0"/>
                          <w:color w:val="9CDCFE"/>
                          <w:kern w:val="0"/>
                          <w:sz w:val="21"/>
                          <w:szCs w:val="21"/>
                          <w:shd w:val="clear" w:fill="1E1E1E"/>
                          <w:lang w:val="en-US" w:eastAsia="zh-CN" w:bidi="ar"/>
                        </w:rPr>
                        <w:t>out_xname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out_xunit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横坐标标签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plt.ylabel(noden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 yunit +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纵坐标标签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plt.grid() </w:t>
                      </w:r>
                      <w:r>
                        <w:rPr>
                          <w:rFonts w:hint="default" w:ascii="Consolas" w:hAnsi="Consolas" w:eastAsia="Consolas" w:cs="Consolas"/>
                          <w:b w:val="0"/>
                          <w:bCs w:val="0"/>
                          <w:color w:val="6A9955"/>
                          <w:kern w:val="0"/>
                          <w:sz w:val="21"/>
                          <w:szCs w:val="21"/>
                          <w:shd w:val="clear" w:fill="1E1E1E"/>
                          <w:lang w:val="en-US" w:eastAsia="zh-CN" w:bidi="ar"/>
                        </w:rPr>
                        <w:t># 绘制背景网格线</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i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"first"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"last"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plt.title(</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 xml:space="preserve">(plotname_node,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=titlecolor)  </w:t>
                      </w:r>
                      <w:r>
                        <w:rPr>
                          <w:rFonts w:hint="default" w:ascii="Consolas" w:hAnsi="Consolas" w:eastAsia="Consolas" w:cs="Consolas"/>
                          <w:b w:val="0"/>
                          <w:bCs w:val="0"/>
                          <w:color w:val="6A9955"/>
                          <w:kern w:val="0"/>
                          <w:sz w:val="21"/>
                          <w:szCs w:val="21"/>
                          <w:shd w:val="clear" w:fill="1E1E1E"/>
                          <w:lang w:val="en-US" w:eastAsia="zh-CN" w:bidi="ar"/>
                        </w:rPr>
                        <w:t># 折线图标题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plt.legend(</w:t>
                      </w:r>
                      <w:r>
                        <w:rPr>
                          <w:rFonts w:hint="default" w:ascii="Consolas" w:hAnsi="Consolas" w:eastAsia="Consolas" w:cs="Consolas"/>
                          <w:b w:val="0"/>
                          <w:bCs w:val="0"/>
                          <w:color w:val="9CDCFE"/>
                          <w:kern w:val="0"/>
                          <w:sz w:val="21"/>
                          <w:szCs w:val="21"/>
                          <w:shd w:val="clear" w:fill="1E1E1E"/>
                          <w:lang w:val="en-US" w:eastAsia="zh-CN" w:bidi="ar"/>
                        </w:rPr>
                        <w:t>loc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'best'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在画布上选取最佳位置放置图例标签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.output_folder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(caseindex) + </w:t>
                      </w:r>
                      <w:r>
                        <w:rPr>
                          <w:rFonts w:hint="default" w:ascii="Consolas" w:hAnsi="Consolas" w:eastAsia="Consolas" w:cs="Consolas"/>
                          <w:b w:val="0"/>
                          <w:bCs w:val="0"/>
                          <w:color w:val="CE9178"/>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 xml:space="preserve"> + plotname_node + </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'.jpg'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plt.savefig(</w:t>
                      </w: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将绘制好的图片保存到指定路径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plt.show()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plt.close()</w:t>
                      </w:r>
                    </w:p>
                    <w:p>
                      <w:pPr>
                        <w:jc w:val="left"/>
                        <w:rPr>
                          <w:rFonts w:hint="default"/>
                          <w:sz w:val="22"/>
                          <w:szCs w:val="28"/>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77280" cy="2472690"/>
                <wp:effectExtent l="4445" t="4445" r="9525" b="18415"/>
                <wp:docPr id="78" name="文本框 78"/>
                <wp:cNvGraphicFramePr/>
                <a:graphic xmlns:a="http://schemas.openxmlformats.org/drawingml/2006/main">
                  <a:graphicData uri="http://schemas.microsoft.com/office/word/2010/wordprocessingShape">
                    <wps:wsp>
                      <wps:cNvSpPr txBox="1"/>
                      <wps:spPr>
                        <a:xfrm>
                          <a:off x="1724025" y="8584565"/>
                          <a:ext cx="6177280" cy="2472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i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"first"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"last"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plt.title(</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 xml:space="preserve">(plotname_node,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=titlecolor)  </w:t>
                            </w:r>
                            <w:r>
                              <w:rPr>
                                <w:rFonts w:hint="default" w:ascii="Consolas" w:hAnsi="Consolas" w:eastAsia="Consolas" w:cs="Consolas"/>
                                <w:b w:val="0"/>
                                <w:bCs w:val="0"/>
                                <w:color w:val="6A9955"/>
                                <w:kern w:val="0"/>
                                <w:sz w:val="21"/>
                                <w:szCs w:val="21"/>
                                <w:shd w:val="clear" w:fill="1E1E1E"/>
                                <w:lang w:val="en-US" w:eastAsia="zh-CN" w:bidi="ar"/>
                              </w:rPr>
                              <w:t># 折线图标题</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plt.legend(</w:t>
                            </w:r>
                            <w:r>
                              <w:rPr>
                                <w:rFonts w:hint="default" w:ascii="Consolas" w:hAnsi="Consolas" w:eastAsia="Consolas" w:cs="Consolas"/>
                                <w:b w:val="0"/>
                                <w:bCs w:val="0"/>
                                <w:color w:val="9CDCFE"/>
                                <w:kern w:val="0"/>
                                <w:sz w:val="21"/>
                                <w:szCs w:val="21"/>
                                <w:shd w:val="clear" w:fill="1E1E1E"/>
                                <w:lang w:val="en-US" w:eastAsia="zh-CN" w:bidi="ar"/>
                              </w:rPr>
                              <w:t>loc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'best'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在画布上选取最佳位置放置图例标签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.output_folder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(caseindex) + </w:t>
                            </w:r>
                            <w:r>
                              <w:rPr>
                                <w:rFonts w:hint="default" w:ascii="Consolas" w:hAnsi="Consolas" w:eastAsia="Consolas" w:cs="Consolas"/>
                                <w:b w:val="0"/>
                                <w:bCs w:val="0"/>
                                <w:color w:val="CE9178"/>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 xml:space="preserve"> + plotname_node + </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'.jpg'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plt.savefig(</w:t>
                            </w: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将绘制好的图片保存到指定路径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plt.show()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plt.close()</w:t>
                            </w:r>
                          </w:p>
                          <w:p>
                            <w:pPr>
                              <w:jc w:val="left"/>
                              <w:rPr>
                                <w:rFonts w:hint="default"/>
                                <w:sz w:val="22"/>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4.7pt;width:486.4pt;" fillcolor="#FFFFFF [3201]" filled="t" stroked="t" coordsize="21600,21600" o:gfxdata="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Hv7i9QAAAAFAQAADwAAAAAAAAABACAAAAAiAAAAZHJzL2Rvd25yZXYueG1sUEsBAhQA&#10;FAAAAAgAh07iQJXVWbZoAgAAxgQAAA4AAAAAAAAAAQAgAAAAIwEAAGRycy9lMm9Eb2MueG1sUEsF&#10;BgAAAAAGAAYAWQEAAP0FA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i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"first"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"last"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plt.title(</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format</w:t>
                      </w:r>
                      <w:r>
                        <w:rPr>
                          <w:rFonts w:hint="default" w:ascii="Consolas" w:hAnsi="Consolas" w:eastAsia="Consolas" w:cs="Consolas"/>
                          <w:b w:val="0"/>
                          <w:bCs w:val="0"/>
                          <w:color w:val="D4D4D4"/>
                          <w:kern w:val="0"/>
                          <w:sz w:val="21"/>
                          <w:szCs w:val="21"/>
                          <w:shd w:val="clear" w:fill="1E1E1E"/>
                          <w:lang w:val="en-US" w:eastAsia="zh-CN" w:bidi="ar"/>
                        </w:rPr>
                        <w:t xml:space="preserve">(plotname_node,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backgroundcolor</w:t>
                      </w:r>
                      <w:r>
                        <w:rPr>
                          <w:rFonts w:hint="default" w:ascii="Consolas" w:hAnsi="Consolas" w:eastAsia="Consolas" w:cs="Consolas"/>
                          <w:b w:val="0"/>
                          <w:bCs w:val="0"/>
                          <w:color w:val="D4D4D4"/>
                          <w:kern w:val="0"/>
                          <w:sz w:val="21"/>
                          <w:szCs w:val="21"/>
                          <w:shd w:val="clear" w:fill="1E1E1E"/>
                          <w:lang w:val="en-US" w:eastAsia="zh-CN" w:bidi="ar"/>
                        </w:rPr>
                        <w:t>=titlecolor)  </w:t>
                      </w:r>
                      <w:r>
                        <w:rPr>
                          <w:rFonts w:hint="default" w:ascii="Consolas" w:hAnsi="Consolas" w:eastAsia="Consolas" w:cs="Consolas"/>
                          <w:b w:val="0"/>
                          <w:bCs w:val="0"/>
                          <w:color w:val="6A9955"/>
                          <w:kern w:val="0"/>
                          <w:sz w:val="21"/>
                          <w:szCs w:val="21"/>
                          <w:shd w:val="clear" w:fill="1E1E1E"/>
                          <w:lang w:val="en-US" w:eastAsia="zh-CN" w:bidi="ar"/>
                        </w:rPr>
                        <w:t># 折线图标题</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plt.legend(</w:t>
                      </w:r>
                      <w:r>
                        <w:rPr>
                          <w:rFonts w:hint="default" w:ascii="Consolas" w:hAnsi="Consolas" w:eastAsia="Consolas" w:cs="Consolas"/>
                          <w:b w:val="0"/>
                          <w:bCs w:val="0"/>
                          <w:color w:val="9CDCFE"/>
                          <w:kern w:val="0"/>
                          <w:sz w:val="21"/>
                          <w:szCs w:val="21"/>
                          <w:shd w:val="clear" w:fill="1E1E1E"/>
                          <w:lang w:val="en-US" w:eastAsia="zh-CN" w:bidi="ar"/>
                        </w:rPr>
                        <w:t>loc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'best'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在画布上选取最佳位置放置图例标签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{self</w:t>
                      </w:r>
                      <w:r>
                        <w:rPr>
                          <w:rFonts w:hint="default" w:ascii="Consolas" w:hAnsi="Consolas" w:eastAsia="Consolas" w:cs="Consolas"/>
                          <w:b w:val="0"/>
                          <w:bCs w:val="0"/>
                          <w:color w:val="D4D4D4"/>
                          <w:kern w:val="0"/>
                          <w:sz w:val="21"/>
                          <w:szCs w:val="21"/>
                          <w:shd w:val="clear" w:fill="1E1E1E"/>
                          <w:lang w:val="en-US" w:eastAsia="zh-CN" w:bidi="ar"/>
                        </w:rPr>
                        <w:t>.output_folder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xml:space="preserve">(caseindex) + </w:t>
                      </w:r>
                      <w:r>
                        <w:rPr>
                          <w:rFonts w:hint="default" w:ascii="Consolas" w:hAnsi="Consolas" w:eastAsia="Consolas" w:cs="Consolas"/>
                          <w:b w:val="0"/>
                          <w:bCs w:val="0"/>
                          <w:color w:val="CE9178"/>
                          <w:kern w:val="0"/>
                          <w:sz w:val="21"/>
                          <w:szCs w:val="21"/>
                          <w:shd w:val="clear" w:fill="1E1E1E"/>
                          <w:lang w:val="en-US" w:eastAsia="zh-CN" w:bidi="ar"/>
                        </w:rPr>
                        <w:t>"_"</w:t>
                      </w:r>
                      <w:r>
                        <w:rPr>
                          <w:rFonts w:hint="default" w:ascii="Consolas" w:hAnsi="Consolas" w:eastAsia="Consolas" w:cs="Consolas"/>
                          <w:b w:val="0"/>
                          <w:bCs w:val="0"/>
                          <w:color w:val="D4D4D4"/>
                          <w:kern w:val="0"/>
                          <w:sz w:val="21"/>
                          <w:szCs w:val="21"/>
                          <w:shd w:val="clear" w:fill="1E1E1E"/>
                          <w:lang w:val="en-US" w:eastAsia="zh-CN" w:bidi="ar"/>
                        </w:rPr>
                        <w:t xml:space="preserve"> + plotname_node + </w:t>
                      </w:r>
                      <w:r>
                        <w:rPr>
                          <w:rFonts w:hint="default" w:ascii="Consolas" w:hAnsi="Consolas" w:eastAsia="Consolas" w:cs="Consolas"/>
                          <w:b w:val="0"/>
                          <w:bCs w:val="0"/>
                          <w:color w:val="CE9178"/>
                          <w:kern w:val="0"/>
                          <w:sz w:val="21"/>
                          <w:szCs w:val="21"/>
                          <w:shd w:val="clear" w:fill="1E1E1E"/>
                          <w:lang w:val="en-US" w:eastAsia="zh-CN" w:bidi="ar"/>
                        </w:rPr>
                        <w:t>" "</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mark</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'.jpg'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plt.savefig(</w:t>
                      </w:r>
                      <w:r>
                        <w:rPr>
                          <w:rFonts w:hint="default" w:ascii="Consolas" w:hAnsi="Consolas" w:eastAsia="Consolas" w:cs="Consolas"/>
                          <w:b w:val="0"/>
                          <w:bCs w:val="0"/>
                          <w:color w:val="9CDCFE"/>
                          <w:kern w:val="0"/>
                          <w:sz w:val="21"/>
                          <w:szCs w:val="21"/>
                          <w:shd w:val="clear" w:fill="1E1E1E"/>
                          <w:lang w:val="en-US" w:eastAsia="zh-CN" w:bidi="ar"/>
                        </w:rPr>
                        <w:t>savepath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将绘制好的图片保存到指定路径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plt.show()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plt.close()</w:t>
                      </w:r>
                    </w:p>
                    <w:p>
                      <w:pPr>
                        <w:jc w:val="left"/>
                        <w:rPr>
                          <w:rFonts w:hint="default"/>
                          <w:sz w:val="22"/>
                          <w:szCs w:val="28"/>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spacing w:before="157" w:beforeLines="50"/>
        <w:ind w:firstLine="480" w:firstLineChars="200"/>
        <w:jc w:val="left"/>
        <w:textAlignment w:val="auto"/>
        <w:rPr>
          <w:rFonts w:hint="default"/>
          <w:sz w:val="24"/>
          <w:szCs w:val="32"/>
          <w:lang w:val="en-US" w:eastAsia="zh-CN"/>
        </w:rPr>
      </w:pPr>
      <w:r>
        <w:rPr>
          <w:rFonts w:hint="eastAsia"/>
          <w:sz w:val="24"/>
          <w:szCs w:val="32"/>
          <w:lang w:val="en-US" w:eastAsia="zh-CN"/>
        </w:rPr>
        <w:t>绘制完成的折线图样例见下图：</w:t>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4"/>
          <w:szCs w:val="32"/>
          <w:lang w:val="en-US" w:eastAsia="zh-CN"/>
        </w:rPr>
      </w:pPr>
      <w:r>
        <w:rPr>
          <w:rFonts w:hint="default"/>
          <w:sz w:val="24"/>
          <w:szCs w:val="32"/>
          <w:lang w:val="en-US" w:eastAsia="zh-CN"/>
        </w:rPr>
        <w:drawing>
          <wp:inline distT="0" distB="0" distL="114300" distR="114300">
            <wp:extent cx="3066415" cy="2301240"/>
            <wp:effectExtent l="0" t="0" r="635" b="3810"/>
            <wp:docPr id="66" name="图片 66" descr="case5_Harmonic Balance Steady State Analysis--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case5_Harmonic Balance Steady State Analysis--RF"/>
                    <pic:cNvPicPr>
                      <a:picLocks noChangeAspect="1"/>
                    </pic:cNvPicPr>
                  </pic:nvPicPr>
                  <pic:blipFill>
                    <a:blip r:embed="rId14"/>
                    <a:stretch>
                      <a:fillRect/>
                    </a:stretch>
                  </pic:blipFill>
                  <pic:spPr>
                    <a:xfrm>
                      <a:off x="0" y="0"/>
                      <a:ext cx="3066415" cy="2301240"/>
                    </a:xfrm>
                    <a:prstGeom prst="rect">
                      <a:avLst/>
                    </a:prstGeom>
                  </pic:spPr>
                </pic:pic>
              </a:graphicData>
            </a:graphic>
          </wp:inline>
        </w:drawing>
      </w:r>
      <w:r>
        <w:rPr>
          <w:rFonts w:hint="default"/>
          <w:sz w:val="24"/>
          <w:szCs w:val="32"/>
          <w:lang w:val="en-US" w:eastAsia="zh-CN"/>
        </w:rPr>
        <w:drawing>
          <wp:inline distT="0" distB="0" distL="114300" distR="114300">
            <wp:extent cx="3012440" cy="2302510"/>
            <wp:effectExtent l="0" t="0" r="16510" b="2540"/>
            <wp:docPr id="67" name="图片 67" descr="case18_Periodic Steady State Analysis--RF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ase18_Periodic Steady State Analysis--RFout"/>
                    <pic:cNvPicPr>
                      <a:picLocks noChangeAspect="1"/>
                    </pic:cNvPicPr>
                  </pic:nvPicPr>
                  <pic:blipFill>
                    <a:blip r:embed="rId15"/>
                    <a:srcRect r="1816"/>
                    <a:stretch>
                      <a:fillRect/>
                    </a:stretch>
                  </pic:blipFill>
                  <pic:spPr>
                    <a:xfrm>
                      <a:off x="0" y="0"/>
                      <a:ext cx="3012440" cy="23025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845" w:leftChars="0" w:hanging="425" w:firstLineChars="0"/>
        <w:textAlignment w:val="auto"/>
        <w:outlineLvl w:val="1"/>
        <w:rPr>
          <w:rFonts w:hint="default"/>
          <w:sz w:val="24"/>
          <w:szCs w:val="32"/>
          <w:lang w:val="en-US" w:eastAsia="zh-CN"/>
        </w:rPr>
      </w:pPr>
      <w:bookmarkStart w:id="23" w:name="_Toc25862"/>
      <w:r>
        <w:rPr>
          <w:rFonts w:hint="eastAsia"/>
          <w:sz w:val="24"/>
          <w:szCs w:val="32"/>
          <w:lang w:val="en-US" w:eastAsia="zh-CN"/>
        </w:rPr>
        <w:t>对比结果写入Excel</w:t>
      </w:r>
      <w:bookmarkEnd w:id="23"/>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r>
        <w:rPr>
          <w:rFonts w:hint="eastAsia"/>
          <w:sz w:val="24"/>
          <w:szCs w:val="32"/>
          <w:lang w:val="en-US" w:eastAsia="zh-CN"/>
        </w:rPr>
        <w:t>将二维矩阵data_df_diff记录的对比结果数据导出写入Excel，方便直接查看数据比对结果。date_str为先前读取的当前系统时间，并将它拼接在了文件名称中以便在有多份结果对比文件时能根据生成的时间加以区分。</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4"/>
          <w:szCs w:val="32"/>
          <w:lang w:val="en-US" w:eastAsia="zh-CN"/>
        </w:rPr>
      </w:pPr>
      <w:r>
        <w:rPr>
          <w:rFonts w:hint="eastAsia"/>
          <w:sz w:val="24"/>
          <w:szCs w:val="32"/>
          <w:lang w:val="en-US" w:eastAsia="zh-CN"/>
        </w:rPr>
        <mc:AlternateContent>
          <mc:Choice Requires="wps">
            <w:drawing>
              <wp:inline distT="0" distB="0" distL="114300" distR="114300">
                <wp:extent cx="6139180" cy="911225"/>
                <wp:effectExtent l="5080" t="4445" r="8890" b="17780"/>
                <wp:docPr id="68" name="文本框 68"/>
                <wp:cNvGraphicFramePr/>
                <a:graphic xmlns:a="http://schemas.openxmlformats.org/drawingml/2006/main">
                  <a:graphicData uri="http://schemas.microsoft.com/office/word/2010/wordprocessingShape">
                    <wps:wsp>
                      <wps:cNvSpPr txBox="1"/>
                      <wps:spPr>
                        <a:xfrm>
                          <a:off x="1724025" y="8584565"/>
                          <a:ext cx="6139180" cy="911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writer2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pd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ExcelWriter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atc.output_folder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/data_df_diff_</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date_str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.xlsx'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atc.data_df_diff.to_excel(</w:t>
                            </w:r>
                            <w:r>
                              <w:rPr>
                                <w:rFonts w:hint="default" w:ascii="Consolas" w:hAnsi="Consolas" w:eastAsia="Consolas" w:cs="Consolas"/>
                                <w:b w:val="0"/>
                                <w:bCs w:val="0"/>
                                <w:color w:val="9CDCFE"/>
                                <w:kern w:val="0"/>
                                <w:sz w:val="21"/>
                                <w:szCs w:val="21"/>
                                <w:shd w:val="clear" w:fill="1E1E1E"/>
                                <w:lang w:val="en-US" w:eastAsia="zh-CN" w:bidi="ar"/>
                              </w:rPr>
                              <w:t>writer2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writer2</w:t>
                            </w:r>
                            <w:r>
                              <w:rPr>
                                <w:rFonts w:hint="default" w:ascii="Consolas" w:hAnsi="Consolas" w:eastAsia="Consolas" w:cs="Consolas"/>
                                <w:b w:val="0"/>
                                <w:bCs w:val="0"/>
                                <w:color w:val="D4D4D4"/>
                                <w:kern w:val="0"/>
                                <w:sz w:val="21"/>
                                <w:szCs w:val="21"/>
                                <w:shd w:val="clear" w:fill="1E1E1E"/>
                                <w:lang w:val="en-US" w:eastAsia="zh-CN" w:bidi="ar"/>
                              </w:rPr>
                              <w:t>.save()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1.75pt;width:483.4pt;" fillcolor="#FFFFFF [3201]" filled="t" stroked="t" coordsize="21600,21600" o:gfxdata="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6Hll50wAAAAUBAAAPAAAAAAAAAAEAIAAAACIAAABkcnMvZG93bnJldi54bWxQSwECFAAUAAAA&#10;CACHTuJA+8+DvWUCAADFBAAADgAAAAAAAAABACAAAAAiAQAAZHJzL2Uyb0RvYy54bWxQSwUGAAAA&#10;AAYABgBZAQAA+QUAAAAA&#10;">
                <v:fill on="t" focussize="0,0"/>
                <v:stroke weight="0.5pt" color="#000000 [3204]" joinstyle="round"/>
                <v:imagedata o:title=""/>
                <o:lock v:ext="edit" aspectratio="f"/>
                <v:textbox>
                  <w:txbxContent>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writer2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pd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ExcelWriter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atc.output_folder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/data_df_diff_</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date_str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.xlsx'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atc.data_df_diff.to_excel(</w:t>
                      </w:r>
                      <w:r>
                        <w:rPr>
                          <w:rFonts w:hint="default" w:ascii="Consolas" w:hAnsi="Consolas" w:eastAsia="Consolas" w:cs="Consolas"/>
                          <w:b w:val="0"/>
                          <w:bCs w:val="0"/>
                          <w:color w:val="9CDCFE"/>
                          <w:kern w:val="0"/>
                          <w:sz w:val="21"/>
                          <w:szCs w:val="21"/>
                          <w:shd w:val="clear" w:fill="1E1E1E"/>
                          <w:lang w:val="en-US" w:eastAsia="zh-CN" w:bidi="ar"/>
                        </w:rPr>
                        <w:t>writer2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writer2</w:t>
                      </w:r>
                      <w:r>
                        <w:rPr>
                          <w:rFonts w:hint="default" w:ascii="Consolas" w:hAnsi="Consolas" w:eastAsia="Consolas" w:cs="Consolas"/>
                          <w:b w:val="0"/>
                          <w:bCs w:val="0"/>
                          <w:color w:val="D4D4D4"/>
                          <w:kern w:val="0"/>
                          <w:sz w:val="21"/>
                          <w:szCs w:val="21"/>
                          <w:shd w:val="clear" w:fill="1E1E1E"/>
                          <w:lang w:val="en-US" w:eastAsia="zh-CN" w:bidi="ar"/>
                        </w:rPr>
                        <w:t>.save()</w:t>
                      </w:r>
                    </w:p>
                    <w:p>
                      <w:pPr>
                        <w:rPr>
                          <w:rFonts w:hint="default"/>
                          <w:lang w:val="en-US" w:eastAsia="zh-CN"/>
                        </w:rPr>
                      </w:pPr>
                    </w:p>
                  </w:txbxContent>
                </v:textbox>
                <w10:wrap type="none"/>
                <w10:anchorlock/>
              </v:shape>
            </w:pict>
          </mc:Fallback>
        </mc:AlternateConten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sz w:val="24"/>
          <w:szCs w:val="32"/>
          <w:lang w:val="en-US" w:eastAsia="zh-CN"/>
        </w:rPr>
      </w:pPr>
    </w:p>
    <w:p>
      <w:pPr>
        <w:numPr>
          <w:ilvl w:val="0"/>
          <w:numId w:val="1"/>
        </w:numPr>
        <w:outlineLvl w:val="0"/>
        <w:rPr>
          <w:rFonts w:hint="default"/>
          <w:sz w:val="28"/>
          <w:szCs w:val="36"/>
          <w:lang w:val="en-US" w:eastAsia="zh-CN"/>
        </w:rPr>
      </w:pPr>
      <w:bookmarkStart w:id="24" w:name="_Toc10253"/>
      <w:r>
        <w:rPr>
          <w:rFonts w:hint="eastAsia"/>
          <w:sz w:val="28"/>
          <w:szCs w:val="36"/>
          <w:lang w:val="en-US" w:eastAsia="zh-CN"/>
        </w:rPr>
        <w:t>持续优化</w:t>
      </w:r>
      <w:bookmarkEnd w:id="24"/>
    </w:p>
    <w:p>
      <w:pPr>
        <w:keepNext w:val="0"/>
        <w:keepLines w:val="0"/>
        <w:pageBreakBefore w:val="0"/>
        <w:widowControl w:val="0"/>
        <w:numPr>
          <w:ilvl w:val="0"/>
          <w:numId w:val="7"/>
        </w:numPr>
        <w:kinsoku/>
        <w:wordWrap/>
        <w:overflowPunct/>
        <w:topLinePunct w:val="0"/>
        <w:autoSpaceDE/>
        <w:autoSpaceDN/>
        <w:bidi w:val="0"/>
        <w:adjustRightInd/>
        <w:snapToGrid/>
        <w:ind w:leftChars="0" w:firstLine="480" w:firstLineChars="200"/>
        <w:textAlignment w:val="auto"/>
        <w:rPr>
          <w:rFonts w:hint="default"/>
          <w:sz w:val="24"/>
          <w:szCs w:val="24"/>
          <w:lang w:val="en-US" w:eastAsia="zh-CN"/>
        </w:rPr>
      </w:pPr>
      <w:r>
        <w:rPr>
          <w:rFonts w:hint="eastAsia"/>
          <w:sz w:val="24"/>
          <w:szCs w:val="24"/>
          <w:lang w:val="en-US" w:eastAsia="zh-CN"/>
        </w:rPr>
        <w:t>多线程或多进程进行结果比较</w:t>
      </w:r>
    </w:p>
    <w:p>
      <w:pPr>
        <w:keepNext w:val="0"/>
        <w:keepLines w:val="0"/>
        <w:pageBreakBefore w:val="0"/>
        <w:widowControl w:val="0"/>
        <w:numPr>
          <w:ilvl w:val="0"/>
          <w:numId w:val="7"/>
        </w:numPr>
        <w:kinsoku/>
        <w:wordWrap/>
        <w:overflowPunct/>
        <w:topLinePunct w:val="0"/>
        <w:autoSpaceDE/>
        <w:autoSpaceDN/>
        <w:bidi w:val="0"/>
        <w:adjustRightInd/>
        <w:snapToGrid/>
        <w:ind w:leftChars="0" w:firstLine="480" w:firstLineChars="200"/>
        <w:textAlignment w:val="auto"/>
        <w:rPr>
          <w:rFonts w:hint="default"/>
          <w:sz w:val="24"/>
          <w:szCs w:val="24"/>
          <w:lang w:val="en-US" w:eastAsia="zh-CN"/>
        </w:rPr>
      </w:pPr>
      <w:r>
        <w:rPr>
          <w:rFonts w:hint="eastAsia"/>
          <w:sz w:val="24"/>
          <w:szCs w:val="24"/>
          <w:lang w:val="en-US" w:eastAsia="zh-CN"/>
        </w:rPr>
        <w:t>多线程或多进程进行仿真</w:t>
      </w:r>
    </w:p>
    <w:p>
      <w:pPr>
        <w:keepNext w:val="0"/>
        <w:keepLines w:val="0"/>
        <w:pageBreakBefore w:val="0"/>
        <w:widowControl w:val="0"/>
        <w:numPr>
          <w:ilvl w:val="0"/>
          <w:numId w:val="7"/>
        </w:numPr>
        <w:kinsoku/>
        <w:wordWrap/>
        <w:overflowPunct/>
        <w:topLinePunct w:val="0"/>
        <w:autoSpaceDE/>
        <w:autoSpaceDN/>
        <w:bidi w:val="0"/>
        <w:adjustRightInd/>
        <w:snapToGrid/>
        <w:ind w:leftChars="0" w:firstLine="480" w:firstLineChars="200"/>
        <w:textAlignment w:val="auto"/>
        <w:rPr>
          <w:rFonts w:hint="default"/>
          <w:sz w:val="24"/>
          <w:szCs w:val="24"/>
          <w:lang w:val="en-US" w:eastAsia="zh-CN"/>
        </w:rPr>
      </w:pPr>
      <w:r>
        <w:rPr>
          <w:rFonts w:hint="eastAsia"/>
          <w:sz w:val="24"/>
          <w:szCs w:val="24"/>
          <w:lang w:val="en-US" w:eastAsia="zh-CN"/>
        </w:rPr>
        <w:t>-h 信息尽可能详细，各种参数的含义，以及一条完整的使用脚本的语句</w:t>
      </w:r>
    </w:p>
    <w:p>
      <w:pPr>
        <w:keepNext w:val="0"/>
        <w:keepLines w:val="0"/>
        <w:pageBreakBefore w:val="0"/>
        <w:widowControl w:val="0"/>
        <w:numPr>
          <w:ilvl w:val="0"/>
          <w:numId w:val="7"/>
        </w:numPr>
        <w:kinsoku/>
        <w:wordWrap/>
        <w:overflowPunct/>
        <w:topLinePunct w:val="0"/>
        <w:autoSpaceDE/>
        <w:autoSpaceDN/>
        <w:bidi w:val="0"/>
        <w:adjustRightInd/>
        <w:snapToGrid/>
        <w:ind w:leftChars="0" w:firstLine="480" w:firstLineChars="200"/>
        <w:textAlignment w:val="auto"/>
        <w:rPr>
          <w:rFonts w:hint="default"/>
          <w:sz w:val="24"/>
          <w:szCs w:val="24"/>
          <w:lang w:val="en-US" w:eastAsia="zh-CN"/>
        </w:rPr>
      </w:pPr>
      <w:r>
        <w:rPr>
          <w:rFonts w:hint="eastAsia"/>
          <w:sz w:val="24"/>
          <w:szCs w:val="24"/>
          <w:lang w:val="en-US" w:eastAsia="zh-CN"/>
        </w:rPr>
        <w:t>V5的功能：</w:t>
      </w:r>
      <w:bookmarkStart w:id="25" w:name="_GoBack"/>
      <w:bookmarkEnd w:id="25"/>
    </w:p>
    <w:p>
      <w:pPr>
        <w:keepNext w:val="0"/>
        <w:keepLines w:val="0"/>
        <w:pageBreakBefore w:val="0"/>
        <w:widowControl w:val="0"/>
        <w:numPr>
          <w:ilvl w:val="1"/>
          <w:numId w:val="7"/>
        </w:numPr>
        <w:kinsoku/>
        <w:wordWrap/>
        <w:overflowPunct/>
        <w:topLinePunct w:val="0"/>
        <w:autoSpaceDE/>
        <w:autoSpaceDN/>
        <w:bidi w:val="0"/>
        <w:adjustRightInd/>
        <w:snapToGrid/>
        <w:ind w:left="420" w:leftChars="0" w:firstLine="480" w:firstLineChars="200"/>
        <w:textAlignment w:val="auto"/>
        <w:rPr>
          <w:rFonts w:hint="default"/>
          <w:sz w:val="24"/>
          <w:szCs w:val="24"/>
          <w:lang w:val="en-US" w:eastAsia="zh-CN"/>
        </w:rPr>
      </w:pPr>
      <w:r>
        <w:rPr>
          <w:rFonts w:hint="eastAsia"/>
          <w:sz w:val="24"/>
          <w:szCs w:val="24"/>
          <w:lang w:val="en-US" w:eastAsia="zh-CN"/>
        </w:rPr>
        <w:t>GUI界面</w:t>
      </w:r>
    </w:p>
    <w:p>
      <w:pPr>
        <w:keepNext w:val="0"/>
        <w:keepLines w:val="0"/>
        <w:pageBreakBefore w:val="0"/>
        <w:widowControl w:val="0"/>
        <w:numPr>
          <w:ilvl w:val="1"/>
          <w:numId w:val="7"/>
        </w:numPr>
        <w:kinsoku/>
        <w:wordWrap/>
        <w:overflowPunct/>
        <w:topLinePunct w:val="0"/>
        <w:autoSpaceDE/>
        <w:autoSpaceDN/>
        <w:bidi w:val="0"/>
        <w:adjustRightInd/>
        <w:snapToGrid/>
        <w:ind w:left="420" w:leftChars="0" w:firstLine="480" w:firstLineChars="200"/>
        <w:textAlignment w:val="auto"/>
        <w:rPr>
          <w:rFonts w:hint="default"/>
          <w:sz w:val="24"/>
          <w:szCs w:val="24"/>
          <w:lang w:val="en-US" w:eastAsia="zh-CN"/>
        </w:rPr>
      </w:pPr>
      <w:r>
        <w:rPr>
          <w:rFonts w:hint="eastAsia"/>
          <w:sz w:val="24"/>
          <w:szCs w:val="24"/>
          <w:lang w:val="en-US" w:eastAsia="zh-CN"/>
        </w:rPr>
        <w:t>测试集可选（一个或多个）（测试集包括spectre语法、Hspice语法、器件数超过5000、器件数超过10000、bulk模型、cmg模型、hbt模型、eehemt模型等等）</w:t>
      </w:r>
    </w:p>
    <w:p>
      <w:pPr>
        <w:keepNext w:val="0"/>
        <w:keepLines w:val="0"/>
        <w:pageBreakBefore w:val="0"/>
        <w:widowControl w:val="0"/>
        <w:numPr>
          <w:ilvl w:val="1"/>
          <w:numId w:val="7"/>
        </w:numPr>
        <w:kinsoku/>
        <w:wordWrap/>
        <w:overflowPunct/>
        <w:topLinePunct w:val="0"/>
        <w:autoSpaceDE/>
        <w:autoSpaceDN/>
        <w:bidi w:val="0"/>
        <w:adjustRightInd/>
        <w:snapToGrid/>
        <w:ind w:left="420" w:leftChars="0" w:firstLine="480" w:firstLineChars="200"/>
        <w:textAlignment w:val="auto"/>
        <w:rPr>
          <w:rFonts w:hint="default"/>
          <w:sz w:val="24"/>
          <w:szCs w:val="24"/>
          <w:lang w:val="en-US" w:eastAsia="zh-CN"/>
        </w:rPr>
      </w:pPr>
      <w:r>
        <w:rPr>
          <w:rFonts w:hint="eastAsia"/>
          <w:sz w:val="24"/>
          <w:szCs w:val="24"/>
          <w:lang w:val="en-US" w:eastAsia="zh-CN"/>
        </w:rPr>
        <w:t>可选btdsim版本</w:t>
      </w:r>
    </w:p>
    <w:sectPr>
      <w:pgSz w:w="11906" w:h="16838"/>
      <w:pgMar w:top="1440" w:right="1080" w:bottom="1440" w:left="1080" w:header="85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bidi w:val="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pBdr>
        <w:bottom w:val="single" w:color="auto" w:sz="4" w:space="1"/>
      </w:pBdr>
      <w:kinsoku/>
      <w:wordWrap/>
      <w:overflowPunct/>
      <w:topLinePunct w:val="0"/>
      <w:autoSpaceDE/>
      <w:autoSpaceDN/>
      <w:bidi w:val="0"/>
      <w:adjustRightInd/>
      <w:snapToGrid w:val="0"/>
      <w:jc w:val="center"/>
      <w:textAlignment w:val="auto"/>
      <w:rPr>
        <w:rFonts w:hint="eastAsia"/>
        <w:sz w:val="20"/>
        <w:szCs w:val="28"/>
        <w:lang w:val="en-US" w:eastAsia="zh-CN"/>
      </w:rPr>
    </w:pPr>
  </w:p>
  <w:p>
    <w:pPr>
      <w:pStyle w:val="4"/>
      <w:keepNext w:val="0"/>
      <w:keepLines w:val="0"/>
      <w:pageBreakBefore w:val="0"/>
      <w:widowControl w:val="0"/>
      <w:pBdr>
        <w:bottom w:val="single" w:color="auto" w:sz="4" w:space="1"/>
      </w:pBdr>
      <w:kinsoku/>
      <w:wordWrap/>
      <w:overflowPunct/>
      <w:topLinePunct w:val="0"/>
      <w:autoSpaceDE/>
      <w:autoSpaceDN/>
      <w:bidi w:val="0"/>
      <w:adjustRightInd/>
      <w:snapToGrid w:val="0"/>
      <w:jc w:val="right"/>
      <w:textAlignment w:val="auto"/>
      <w:rPr>
        <w:rFonts w:hint="default"/>
        <w:sz w:val="20"/>
        <w:szCs w:val="28"/>
        <w:lang w:val="en-US" w:eastAsia="zh-CN"/>
      </w:rPr>
    </w:pPr>
    <w:r>
      <w:rPr>
        <w:rFonts w:hint="eastAsia"/>
        <w:sz w:val="20"/>
        <w:szCs w:val="28"/>
        <w:lang w:val="en-US" w:eastAsia="zh-CN"/>
      </w:rPr>
      <w:t xml:space="preserve">自动化测试工具手册                        </w:t>
    </w:r>
    <w:r>
      <w:rPr>
        <w:rFonts w:hint="eastAsia"/>
        <w:sz w:val="20"/>
        <w:szCs w:val="28"/>
        <w:lang w:val="en-US" w:eastAsia="zh-CN"/>
      </w:rPr>
      <w:drawing>
        <wp:inline distT="0" distB="0" distL="114300" distR="114300">
          <wp:extent cx="506730" cy="419735"/>
          <wp:effectExtent l="0" t="0" r="7620" b="8890"/>
          <wp:docPr id="7" name="图片 7" descr="BT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TD logo"/>
                  <pic:cNvPicPr>
                    <a:picLocks noChangeAspect="1"/>
                  </pic:cNvPicPr>
                </pic:nvPicPr>
                <pic:blipFill>
                  <a:blip r:embed="rId1"/>
                  <a:stretch>
                    <a:fillRect/>
                  </a:stretch>
                </pic:blipFill>
                <pic:spPr>
                  <a:xfrm>
                    <a:off x="0" y="0"/>
                    <a:ext cx="506730" cy="4197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D0399"/>
    <w:multiLevelType w:val="singleLevel"/>
    <w:tmpl w:val="81ED0399"/>
    <w:lvl w:ilvl="0" w:tentative="0">
      <w:start w:val="1"/>
      <w:numFmt w:val="decimal"/>
      <w:lvlText w:val="%1."/>
      <w:lvlJc w:val="left"/>
      <w:pPr>
        <w:tabs>
          <w:tab w:val="left" w:pos="420"/>
        </w:tabs>
        <w:ind w:left="845" w:hanging="425"/>
      </w:pPr>
      <w:rPr>
        <w:rFonts w:hint="default"/>
      </w:rPr>
    </w:lvl>
  </w:abstractNum>
  <w:abstractNum w:abstractNumId="1">
    <w:nsid w:val="E21254F7"/>
    <w:multiLevelType w:val="multilevel"/>
    <w:tmpl w:val="E21254F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5BD66BB"/>
    <w:multiLevelType w:val="singleLevel"/>
    <w:tmpl w:val="05BD66BB"/>
    <w:lvl w:ilvl="0" w:tentative="0">
      <w:start w:val="1"/>
      <w:numFmt w:val="decimal"/>
      <w:lvlText w:val="%1."/>
      <w:lvlJc w:val="left"/>
      <w:pPr>
        <w:ind w:left="425" w:hanging="425"/>
      </w:pPr>
      <w:rPr>
        <w:rFonts w:hint="default"/>
      </w:rPr>
    </w:lvl>
  </w:abstractNum>
  <w:abstractNum w:abstractNumId="3">
    <w:nsid w:val="3395C880"/>
    <w:multiLevelType w:val="singleLevel"/>
    <w:tmpl w:val="3395C880"/>
    <w:lvl w:ilvl="0" w:tentative="0">
      <w:start w:val="1"/>
      <w:numFmt w:val="chineseCounting"/>
      <w:suff w:val="nothing"/>
      <w:lvlText w:val="%1、"/>
      <w:lvlJc w:val="left"/>
      <w:rPr>
        <w:rFonts w:hint="eastAsia"/>
      </w:rPr>
    </w:lvl>
  </w:abstractNum>
  <w:abstractNum w:abstractNumId="4">
    <w:nsid w:val="34ECE848"/>
    <w:multiLevelType w:val="singleLevel"/>
    <w:tmpl w:val="34ECE848"/>
    <w:lvl w:ilvl="0" w:tentative="0">
      <w:start w:val="1"/>
      <w:numFmt w:val="decimal"/>
      <w:lvlText w:val="%1."/>
      <w:lvlJc w:val="left"/>
      <w:pPr>
        <w:tabs>
          <w:tab w:val="left" w:pos="420"/>
        </w:tabs>
        <w:ind w:left="845" w:hanging="425"/>
      </w:pPr>
      <w:rPr>
        <w:rFonts w:hint="default"/>
      </w:rPr>
    </w:lvl>
  </w:abstractNum>
  <w:abstractNum w:abstractNumId="5">
    <w:nsid w:val="3891C5A1"/>
    <w:multiLevelType w:val="singleLevel"/>
    <w:tmpl w:val="3891C5A1"/>
    <w:lvl w:ilvl="0" w:tentative="0">
      <w:start w:val="1"/>
      <w:numFmt w:val="decimalEnclosedCircleChinese"/>
      <w:suff w:val="nothing"/>
      <w:lvlText w:val="%1　"/>
      <w:lvlJc w:val="left"/>
      <w:pPr>
        <w:ind w:left="0" w:firstLine="400"/>
      </w:pPr>
      <w:rPr>
        <w:rFonts w:hint="eastAsia"/>
      </w:rPr>
    </w:lvl>
  </w:abstractNum>
  <w:abstractNum w:abstractNumId="6">
    <w:nsid w:val="5A197C56"/>
    <w:multiLevelType w:val="singleLevel"/>
    <w:tmpl w:val="5A197C56"/>
    <w:lvl w:ilvl="0" w:tentative="0">
      <w:start w:val="1"/>
      <w:numFmt w:val="decimal"/>
      <w:lvlText w:val="%1."/>
      <w:lvlJc w:val="left"/>
      <w:pPr>
        <w:tabs>
          <w:tab w:val="left" w:pos="420"/>
        </w:tabs>
        <w:ind w:left="845" w:hanging="425"/>
      </w:pPr>
      <w:rPr>
        <w:rFonts w:hint="default"/>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ed_珏">
    <w15:presenceInfo w15:providerId="WPS Office" w15:userId="2762244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kOTRiODY0YmY2MjhiZGI1ZWUwMTA3OWY0MzM3M2YifQ=="/>
  </w:docVars>
  <w:rsids>
    <w:rsidRoot w:val="00000000"/>
    <w:rsid w:val="00407F3B"/>
    <w:rsid w:val="0047738F"/>
    <w:rsid w:val="00610597"/>
    <w:rsid w:val="007E2EF7"/>
    <w:rsid w:val="00840B10"/>
    <w:rsid w:val="009572A4"/>
    <w:rsid w:val="00973FB8"/>
    <w:rsid w:val="009A13B3"/>
    <w:rsid w:val="00A96A13"/>
    <w:rsid w:val="00AB3452"/>
    <w:rsid w:val="00BA159F"/>
    <w:rsid w:val="00C41578"/>
    <w:rsid w:val="00DA5C53"/>
    <w:rsid w:val="00E72580"/>
    <w:rsid w:val="00E80370"/>
    <w:rsid w:val="00F52A8D"/>
    <w:rsid w:val="01255120"/>
    <w:rsid w:val="01691204"/>
    <w:rsid w:val="016E531D"/>
    <w:rsid w:val="01705D70"/>
    <w:rsid w:val="01B666C0"/>
    <w:rsid w:val="01F044A5"/>
    <w:rsid w:val="0204110C"/>
    <w:rsid w:val="0207694D"/>
    <w:rsid w:val="02567878"/>
    <w:rsid w:val="026B3007"/>
    <w:rsid w:val="02791A7F"/>
    <w:rsid w:val="02A36C44"/>
    <w:rsid w:val="02B21FFC"/>
    <w:rsid w:val="02B87D6D"/>
    <w:rsid w:val="02F306C2"/>
    <w:rsid w:val="02F37A34"/>
    <w:rsid w:val="03131D7B"/>
    <w:rsid w:val="031E054E"/>
    <w:rsid w:val="03265180"/>
    <w:rsid w:val="032D759B"/>
    <w:rsid w:val="03483348"/>
    <w:rsid w:val="03594520"/>
    <w:rsid w:val="038720C2"/>
    <w:rsid w:val="038F71C9"/>
    <w:rsid w:val="03956A5F"/>
    <w:rsid w:val="03AE2822"/>
    <w:rsid w:val="03DC3FEC"/>
    <w:rsid w:val="04001E75"/>
    <w:rsid w:val="041A2F36"/>
    <w:rsid w:val="042A0CA0"/>
    <w:rsid w:val="046C63ED"/>
    <w:rsid w:val="04762137"/>
    <w:rsid w:val="04775D91"/>
    <w:rsid w:val="047A5783"/>
    <w:rsid w:val="0488799F"/>
    <w:rsid w:val="04965DAA"/>
    <w:rsid w:val="04BF2C00"/>
    <w:rsid w:val="04C32FE5"/>
    <w:rsid w:val="04F5705D"/>
    <w:rsid w:val="05212BF6"/>
    <w:rsid w:val="05402104"/>
    <w:rsid w:val="05511450"/>
    <w:rsid w:val="05575AC4"/>
    <w:rsid w:val="05623655"/>
    <w:rsid w:val="05931151"/>
    <w:rsid w:val="05A3050F"/>
    <w:rsid w:val="05A5423E"/>
    <w:rsid w:val="05AF4C09"/>
    <w:rsid w:val="05DE1D42"/>
    <w:rsid w:val="060043AE"/>
    <w:rsid w:val="063431A8"/>
    <w:rsid w:val="064A6717"/>
    <w:rsid w:val="068E7208"/>
    <w:rsid w:val="069A0522"/>
    <w:rsid w:val="069C5B81"/>
    <w:rsid w:val="06A72333"/>
    <w:rsid w:val="06CE2E47"/>
    <w:rsid w:val="06DE4603"/>
    <w:rsid w:val="07072BD0"/>
    <w:rsid w:val="07262998"/>
    <w:rsid w:val="076A247F"/>
    <w:rsid w:val="076D618B"/>
    <w:rsid w:val="07A51020"/>
    <w:rsid w:val="07C66F31"/>
    <w:rsid w:val="07EA6F8D"/>
    <w:rsid w:val="07FA4B11"/>
    <w:rsid w:val="07FD5ED5"/>
    <w:rsid w:val="08000695"/>
    <w:rsid w:val="08015691"/>
    <w:rsid w:val="080A44EA"/>
    <w:rsid w:val="081D1247"/>
    <w:rsid w:val="08562D42"/>
    <w:rsid w:val="086C2477"/>
    <w:rsid w:val="08805332"/>
    <w:rsid w:val="08A22EAD"/>
    <w:rsid w:val="08CB596A"/>
    <w:rsid w:val="08DA06F5"/>
    <w:rsid w:val="08F024B8"/>
    <w:rsid w:val="09230288"/>
    <w:rsid w:val="0946032A"/>
    <w:rsid w:val="094D7001"/>
    <w:rsid w:val="09732517"/>
    <w:rsid w:val="09C0632E"/>
    <w:rsid w:val="09D253DD"/>
    <w:rsid w:val="09E812E4"/>
    <w:rsid w:val="09ED2377"/>
    <w:rsid w:val="0A037FC9"/>
    <w:rsid w:val="0A14667A"/>
    <w:rsid w:val="0A160215"/>
    <w:rsid w:val="0A1B5312"/>
    <w:rsid w:val="0A312D88"/>
    <w:rsid w:val="0A40746F"/>
    <w:rsid w:val="0A4725AB"/>
    <w:rsid w:val="0A503FF2"/>
    <w:rsid w:val="0AD33B3B"/>
    <w:rsid w:val="0AFB1C14"/>
    <w:rsid w:val="0B0667DF"/>
    <w:rsid w:val="0B1F2307"/>
    <w:rsid w:val="0B444D3D"/>
    <w:rsid w:val="0B4C599F"/>
    <w:rsid w:val="0B6131F9"/>
    <w:rsid w:val="0B6E5916"/>
    <w:rsid w:val="0B831E42"/>
    <w:rsid w:val="0BCA163D"/>
    <w:rsid w:val="0BFC73C5"/>
    <w:rsid w:val="0C0A3CF1"/>
    <w:rsid w:val="0C0E1F6A"/>
    <w:rsid w:val="0C3143D9"/>
    <w:rsid w:val="0C3703FE"/>
    <w:rsid w:val="0C41302A"/>
    <w:rsid w:val="0C6B6C59"/>
    <w:rsid w:val="0C71390F"/>
    <w:rsid w:val="0C851169"/>
    <w:rsid w:val="0C85560D"/>
    <w:rsid w:val="0C9C1BC8"/>
    <w:rsid w:val="0CA830A9"/>
    <w:rsid w:val="0CAB42A1"/>
    <w:rsid w:val="0CB35867"/>
    <w:rsid w:val="0CFD1647"/>
    <w:rsid w:val="0D0271E7"/>
    <w:rsid w:val="0D0C3BB0"/>
    <w:rsid w:val="0D2072D9"/>
    <w:rsid w:val="0D221464"/>
    <w:rsid w:val="0D304E42"/>
    <w:rsid w:val="0D43731A"/>
    <w:rsid w:val="0D696CDD"/>
    <w:rsid w:val="0D7A4A46"/>
    <w:rsid w:val="0D8D3082"/>
    <w:rsid w:val="0DC21F49"/>
    <w:rsid w:val="0DF34C7D"/>
    <w:rsid w:val="0DF43F79"/>
    <w:rsid w:val="0E011BC0"/>
    <w:rsid w:val="0E14727F"/>
    <w:rsid w:val="0E1C6E84"/>
    <w:rsid w:val="0E1C78A2"/>
    <w:rsid w:val="0E707BF7"/>
    <w:rsid w:val="0E76345F"/>
    <w:rsid w:val="0E9F3702"/>
    <w:rsid w:val="0EA87391"/>
    <w:rsid w:val="0EC247B3"/>
    <w:rsid w:val="0EC8358F"/>
    <w:rsid w:val="0ECC7523"/>
    <w:rsid w:val="0F0071D6"/>
    <w:rsid w:val="0F360E40"/>
    <w:rsid w:val="0F3B619F"/>
    <w:rsid w:val="0F4E2DA3"/>
    <w:rsid w:val="0F5E4573"/>
    <w:rsid w:val="0F804F9C"/>
    <w:rsid w:val="0F977B31"/>
    <w:rsid w:val="0F9F69E6"/>
    <w:rsid w:val="0FA508DA"/>
    <w:rsid w:val="0FAC0967"/>
    <w:rsid w:val="0FC1695C"/>
    <w:rsid w:val="0FD47031"/>
    <w:rsid w:val="0FDF3286"/>
    <w:rsid w:val="0FF07D5F"/>
    <w:rsid w:val="10015ED5"/>
    <w:rsid w:val="10101691"/>
    <w:rsid w:val="103B40B3"/>
    <w:rsid w:val="105D40D7"/>
    <w:rsid w:val="105F026B"/>
    <w:rsid w:val="105F7F23"/>
    <w:rsid w:val="10853F48"/>
    <w:rsid w:val="10947C6D"/>
    <w:rsid w:val="10A72160"/>
    <w:rsid w:val="10BE03C5"/>
    <w:rsid w:val="10E30D67"/>
    <w:rsid w:val="10E31B3F"/>
    <w:rsid w:val="111B624F"/>
    <w:rsid w:val="11511F61"/>
    <w:rsid w:val="11627CCB"/>
    <w:rsid w:val="11632CAB"/>
    <w:rsid w:val="11692DF4"/>
    <w:rsid w:val="11816503"/>
    <w:rsid w:val="118B413A"/>
    <w:rsid w:val="11A2456B"/>
    <w:rsid w:val="11B611D9"/>
    <w:rsid w:val="11CC15E8"/>
    <w:rsid w:val="11FD67DB"/>
    <w:rsid w:val="122B4561"/>
    <w:rsid w:val="123139A8"/>
    <w:rsid w:val="12347003"/>
    <w:rsid w:val="12374CB3"/>
    <w:rsid w:val="124F4B61"/>
    <w:rsid w:val="12A460C1"/>
    <w:rsid w:val="12E82452"/>
    <w:rsid w:val="133E5BD1"/>
    <w:rsid w:val="1360648C"/>
    <w:rsid w:val="13802363"/>
    <w:rsid w:val="13840E20"/>
    <w:rsid w:val="139D323C"/>
    <w:rsid w:val="13A04ADA"/>
    <w:rsid w:val="13CC2C42"/>
    <w:rsid w:val="13F75F72"/>
    <w:rsid w:val="13FD017F"/>
    <w:rsid w:val="140609D8"/>
    <w:rsid w:val="141214E8"/>
    <w:rsid w:val="141573DC"/>
    <w:rsid w:val="14382687"/>
    <w:rsid w:val="14385A7E"/>
    <w:rsid w:val="144679F0"/>
    <w:rsid w:val="145334F2"/>
    <w:rsid w:val="148B12E6"/>
    <w:rsid w:val="14920C0B"/>
    <w:rsid w:val="14AF30F4"/>
    <w:rsid w:val="14CD142E"/>
    <w:rsid w:val="14D4516D"/>
    <w:rsid w:val="14D56A06"/>
    <w:rsid w:val="14F052EF"/>
    <w:rsid w:val="15047FDD"/>
    <w:rsid w:val="15067397"/>
    <w:rsid w:val="15145780"/>
    <w:rsid w:val="151B08BC"/>
    <w:rsid w:val="15303B46"/>
    <w:rsid w:val="1562668F"/>
    <w:rsid w:val="156F45C5"/>
    <w:rsid w:val="15712A04"/>
    <w:rsid w:val="158646C4"/>
    <w:rsid w:val="15962639"/>
    <w:rsid w:val="15A85EC8"/>
    <w:rsid w:val="15AD64BF"/>
    <w:rsid w:val="15E46AEA"/>
    <w:rsid w:val="15E74C42"/>
    <w:rsid w:val="15F07F2D"/>
    <w:rsid w:val="16353C00"/>
    <w:rsid w:val="16430362"/>
    <w:rsid w:val="16556050"/>
    <w:rsid w:val="16A843D2"/>
    <w:rsid w:val="16BA5EB3"/>
    <w:rsid w:val="16D21E80"/>
    <w:rsid w:val="16E25DF1"/>
    <w:rsid w:val="16E80C72"/>
    <w:rsid w:val="16F45869"/>
    <w:rsid w:val="16F5338F"/>
    <w:rsid w:val="16FE2B67"/>
    <w:rsid w:val="170557A0"/>
    <w:rsid w:val="17253C74"/>
    <w:rsid w:val="172C3D22"/>
    <w:rsid w:val="172E0F28"/>
    <w:rsid w:val="174D0396"/>
    <w:rsid w:val="174E2EB7"/>
    <w:rsid w:val="175B0856"/>
    <w:rsid w:val="17625D9B"/>
    <w:rsid w:val="17794EFE"/>
    <w:rsid w:val="17895C28"/>
    <w:rsid w:val="178A7F7B"/>
    <w:rsid w:val="179974E4"/>
    <w:rsid w:val="179C49C1"/>
    <w:rsid w:val="17A70B2D"/>
    <w:rsid w:val="17AC7EF2"/>
    <w:rsid w:val="17C074F9"/>
    <w:rsid w:val="17C214C3"/>
    <w:rsid w:val="17C657A9"/>
    <w:rsid w:val="17CE1A77"/>
    <w:rsid w:val="17DC448B"/>
    <w:rsid w:val="17FA6EAF"/>
    <w:rsid w:val="181810E3"/>
    <w:rsid w:val="182D5437"/>
    <w:rsid w:val="184620F4"/>
    <w:rsid w:val="18495740"/>
    <w:rsid w:val="1853550C"/>
    <w:rsid w:val="18627329"/>
    <w:rsid w:val="187529D9"/>
    <w:rsid w:val="18787DD4"/>
    <w:rsid w:val="188B3FAB"/>
    <w:rsid w:val="18925EAF"/>
    <w:rsid w:val="18A2007A"/>
    <w:rsid w:val="18A43124"/>
    <w:rsid w:val="18B708FC"/>
    <w:rsid w:val="18C87F64"/>
    <w:rsid w:val="18CD4A8F"/>
    <w:rsid w:val="191F64A1"/>
    <w:rsid w:val="19257F5C"/>
    <w:rsid w:val="19294F33"/>
    <w:rsid w:val="19603ABB"/>
    <w:rsid w:val="196565AA"/>
    <w:rsid w:val="19BC5265"/>
    <w:rsid w:val="19C332D1"/>
    <w:rsid w:val="19C37774"/>
    <w:rsid w:val="19CF7EC7"/>
    <w:rsid w:val="19D43730"/>
    <w:rsid w:val="19E37505"/>
    <w:rsid w:val="1A266884"/>
    <w:rsid w:val="1A6C4114"/>
    <w:rsid w:val="1A766595"/>
    <w:rsid w:val="1A7C004F"/>
    <w:rsid w:val="1AC94917"/>
    <w:rsid w:val="1AD559B1"/>
    <w:rsid w:val="1AF57DC1"/>
    <w:rsid w:val="1B061915"/>
    <w:rsid w:val="1B1E2EB4"/>
    <w:rsid w:val="1B222279"/>
    <w:rsid w:val="1B422588"/>
    <w:rsid w:val="1B4B07D2"/>
    <w:rsid w:val="1B5543FC"/>
    <w:rsid w:val="1BAA1EA5"/>
    <w:rsid w:val="1BAC7E6B"/>
    <w:rsid w:val="1BCE0FE1"/>
    <w:rsid w:val="1BE107B4"/>
    <w:rsid w:val="1BE539D2"/>
    <w:rsid w:val="1BF363F6"/>
    <w:rsid w:val="1C166281"/>
    <w:rsid w:val="1C197B20"/>
    <w:rsid w:val="1C235E5F"/>
    <w:rsid w:val="1C250273"/>
    <w:rsid w:val="1C6A61D8"/>
    <w:rsid w:val="1C707160"/>
    <w:rsid w:val="1C78592F"/>
    <w:rsid w:val="1C894C01"/>
    <w:rsid w:val="1C9A2A0F"/>
    <w:rsid w:val="1CA30E55"/>
    <w:rsid w:val="1CBF5FD1"/>
    <w:rsid w:val="1CC67062"/>
    <w:rsid w:val="1CCC4B92"/>
    <w:rsid w:val="1CCF0200"/>
    <w:rsid w:val="1D096B93"/>
    <w:rsid w:val="1D205DE2"/>
    <w:rsid w:val="1D4961E3"/>
    <w:rsid w:val="1D4F3967"/>
    <w:rsid w:val="1D61725C"/>
    <w:rsid w:val="1D6B596B"/>
    <w:rsid w:val="1D951428"/>
    <w:rsid w:val="1DA33B45"/>
    <w:rsid w:val="1DC42EC3"/>
    <w:rsid w:val="1DCF2C24"/>
    <w:rsid w:val="1DF61EC7"/>
    <w:rsid w:val="1E29229C"/>
    <w:rsid w:val="1E33272A"/>
    <w:rsid w:val="1E534B5F"/>
    <w:rsid w:val="1E537319"/>
    <w:rsid w:val="1E543091"/>
    <w:rsid w:val="1E672DC4"/>
    <w:rsid w:val="1E9D20B2"/>
    <w:rsid w:val="1EAB5D97"/>
    <w:rsid w:val="1EC15B77"/>
    <w:rsid w:val="1EC32D81"/>
    <w:rsid w:val="1ED627C8"/>
    <w:rsid w:val="1EE86BE2"/>
    <w:rsid w:val="1EF60F3E"/>
    <w:rsid w:val="1EFA28E5"/>
    <w:rsid w:val="1EFC61CA"/>
    <w:rsid w:val="1F071C53"/>
    <w:rsid w:val="1F337BC2"/>
    <w:rsid w:val="1F4F6B54"/>
    <w:rsid w:val="1F717416"/>
    <w:rsid w:val="1FAB4F33"/>
    <w:rsid w:val="1FB042F7"/>
    <w:rsid w:val="1FC711E0"/>
    <w:rsid w:val="1FE2339D"/>
    <w:rsid w:val="206E043A"/>
    <w:rsid w:val="208714FC"/>
    <w:rsid w:val="2097398E"/>
    <w:rsid w:val="20AA18C7"/>
    <w:rsid w:val="20BC0B5F"/>
    <w:rsid w:val="20BC2CBC"/>
    <w:rsid w:val="21022930"/>
    <w:rsid w:val="210B5C89"/>
    <w:rsid w:val="212F7809"/>
    <w:rsid w:val="21534D47"/>
    <w:rsid w:val="21546741"/>
    <w:rsid w:val="21A25092"/>
    <w:rsid w:val="21AC71CA"/>
    <w:rsid w:val="21BA145D"/>
    <w:rsid w:val="21C1459A"/>
    <w:rsid w:val="21D60D77"/>
    <w:rsid w:val="21D97B35"/>
    <w:rsid w:val="21E22367"/>
    <w:rsid w:val="21FC1A76"/>
    <w:rsid w:val="21FC3824"/>
    <w:rsid w:val="22007A34"/>
    <w:rsid w:val="22032E04"/>
    <w:rsid w:val="220628F4"/>
    <w:rsid w:val="22133EA1"/>
    <w:rsid w:val="2227623A"/>
    <w:rsid w:val="223E3E3C"/>
    <w:rsid w:val="226E6DEC"/>
    <w:rsid w:val="227E439A"/>
    <w:rsid w:val="2288435D"/>
    <w:rsid w:val="229E75EE"/>
    <w:rsid w:val="22B61C24"/>
    <w:rsid w:val="22C504CA"/>
    <w:rsid w:val="22F62969"/>
    <w:rsid w:val="231B5F2B"/>
    <w:rsid w:val="236A2326"/>
    <w:rsid w:val="237A0EA4"/>
    <w:rsid w:val="238910E7"/>
    <w:rsid w:val="23957A8C"/>
    <w:rsid w:val="239E0EA8"/>
    <w:rsid w:val="23FE3883"/>
    <w:rsid w:val="24122700"/>
    <w:rsid w:val="242805EF"/>
    <w:rsid w:val="242D5F16"/>
    <w:rsid w:val="2433730B"/>
    <w:rsid w:val="243948BB"/>
    <w:rsid w:val="244B2725"/>
    <w:rsid w:val="2480073C"/>
    <w:rsid w:val="248C5333"/>
    <w:rsid w:val="248F26B8"/>
    <w:rsid w:val="249B2965"/>
    <w:rsid w:val="24A04437"/>
    <w:rsid w:val="24A106B2"/>
    <w:rsid w:val="24A85EE5"/>
    <w:rsid w:val="24CB24DB"/>
    <w:rsid w:val="25412671"/>
    <w:rsid w:val="255D7DDA"/>
    <w:rsid w:val="25A320B8"/>
    <w:rsid w:val="25C94365"/>
    <w:rsid w:val="25CB3C39"/>
    <w:rsid w:val="25E22F91"/>
    <w:rsid w:val="25EE7927"/>
    <w:rsid w:val="26063582"/>
    <w:rsid w:val="263907AA"/>
    <w:rsid w:val="266F2AFB"/>
    <w:rsid w:val="2692556B"/>
    <w:rsid w:val="26A34BB6"/>
    <w:rsid w:val="26AC0341"/>
    <w:rsid w:val="26B75F6B"/>
    <w:rsid w:val="27000148"/>
    <w:rsid w:val="2709648F"/>
    <w:rsid w:val="2720585F"/>
    <w:rsid w:val="27321A96"/>
    <w:rsid w:val="27377E1D"/>
    <w:rsid w:val="27513C7C"/>
    <w:rsid w:val="27672245"/>
    <w:rsid w:val="278369FE"/>
    <w:rsid w:val="27A75FE0"/>
    <w:rsid w:val="27AD33F2"/>
    <w:rsid w:val="27B06D06"/>
    <w:rsid w:val="27E169B1"/>
    <w:rsid w:val="27F60D15"/>
    <w:rsid w:val="28245C0A"/>
    <w:rsid w:val="282633A8"/>
    <w:rsid w:val="282B20E0"/>
    <w:rsid w:val="283A6B48"/>
    <w:rsid w:val="283B161D"/>
    <w:rsid w:val="285A5748"/>
    <w:rsid w:val="287814A2"/>
    <w:rsid w:val="28B3290B"/>
    <w:rsid w:val="28B54CB2"/>
    <w:rsid w:val="28D323D7"/>
    <w:rsid w:val="28D948BF"/>
    <w:rsid w:val="28F17E5A"/>
    <w:rsid w:val="292B0587"/>
    <w:rsid w:val="294779AE"/>
    <w:rsid w:val="294A7052"/>
    <w:rsid w:val="29542197"/>
    <w:rsid w:val="29702FAD"/>
    <w:rsid w:val="29765B5B"/>
    <w:rsid w:val="298A7967"/>
    <w:rsid w:val="2998164A"/>
    <w:rsid w:val="29A808AE"/>
    <w:rsid w:val="29D15596"/>
    <w:rsid w:val="29E42145"/>
    <w:rsid w:val="2A005E7B"/>
    <w:rsid w:val="2A0B4F4C"/>
    <w:rsid w:val="2A0C65CE"/>
    <w:rsid w:val="2A0D0CC4"/>
    <w:rsid w:val="2A117A89"/>
    <w:rsid w:val="2A3A7029"/>
    <w:rsid w:val="2A67698D"/>
    <w:rsid w:val="2A9A62D0"/>
    <w:rsid w:val="2AB033FD"/>
    <w:rsid w:val="2AC1560A"/>
    <w:rsid w:val="2AFA52AB"/>
    <w:rsid w:val="2B116592"/>
    <w:rsid w:val="2B1C0A93"/>
    <w:rsid w:val="2B1C6CE5"/>
    <w:rsid w:val="2B253DEB"/>
    <w:rsid w:val="2B2D22CA"/>
    <w:rsid w:val="2B467522"/>
    <w:rsid w:val="2B473D61"/>
    <w:rsid w:val="2B5A3C59"/>
    <w:rsid w:val="2B6974C1"/>
    <w:rsid w:val="2B9A6CED"/>
    <w:rsid w:val="2BA066B9"/>
    <w:rsid w:val="2BD31A99"/>
    <w:rsid w:val="2BE45A54"/>
    <w:rsid w:val="2C0559CB"/>
    <w:rsid w:val="2C352359"/>
    <w:rsid w:val="2C4F21C4"/>
    <w:rsid w:val="2C532BDA"/>
    <w:rsid w:val="2C881338"/>
    <w:rsid w:val="2C9B0C32"/>
    <w:rsid w:val="2CB12E34"/>
    <w:rsid w:val="2CB23808"/>
    <w:rsid w:val="2CC27D3F"/>
    <w:rsid w:val="2CEF0F73"/>
    <w:rsid w:val="2CF55A3F"/>
    <w:rsid w:val="2D0502F4"/>
    <w:rsid w:val="2D0D0393"/>
    <w:rsid w:val="2D340BE5"/>
    <w:rsid w:val="2D443D65"/>
    <w:rsid w:val="2D5B633D"/>
    <w:rsid w:val="2D663793"/>
    <w:rsid w:val="2D922713"/>
    <w:rsid w:val="2D981CA9"/>
    <w:rsid w:val="2DB65EB2"/>
    <w:rsid w:val="2DBE4083"/>
    <w:rsid w:val="2DD55DFD"/>
    <w:rsid w:val="2DD83397"/>
    <w:rsid w:val="2DEA01F6"/>
    <w:rsid w:val="2DEA131C"/>
    <w:rsid w:val="2E156399"/>
    <w:rsid w:val="2E2411F6"/>
    <w:rsid w:val="2E2F43B2"/>
    <w:rsid w:val="2E327503"/>
    <w:rsid w:val="2E3600BD"/>
    <w:rsid w:val="2E4647A4"/>
    <w:rsid w:val="2E4A4B6B"/>
    <w:rsid w:val="2E4F1C21"/>
    <w:rsid w:val="2E592821"/>
    <w:rsid w:val="2E772BB0"/>
    <w:rsid w:val="2E89643F"/>
    <w:rsid w:val="2EA11A1E"/>
    <w:rsid w:val="2EB74A9D"/>
    <w:rsid w:val="2EBF4557"/>
    <w:rsid w:val="2ECE6548"/>
    <w:rsid w:val="2F2A08A5"/>
    <w:rsid w:val="2F4A2072"/>
    <w:rsid w:val="2F745341"/>
    <w:rsid w:val="2F9A6E0F"/>
    <w:rsid w:val="2FD91648"/>
    <w:rsid w:val="2FFD2195"/>
    <w:rsid w:val="300A27CF"/>
    <w:rsid w:val="3051435C"/>
    <w:rsid w:val="307B5D50"/>
    <w:rsid w:val="30AD0B0B"/>
    <w:rsid w:val="30B26121"/>
    <w:rsid w:val="30C93311"/>
    <w:rsid w:val="30DC0DDE"/>
    <w:rsid w:val="313308E4"/>
    <w:rsid w:val="316A69FC"/>
    <w:rsid w:val="317433D6"/>
    <w:rsid w:val="31852A34"/>
    <w:rsid w:val="318731D4"/>
    <w:rsid w:val="319F6697"/>
    <w:rsid w:val="31C917FE"/>
    <w:rsid w:val="31D43E75"/>
    <w:rsid w:val="31D82201"/>
    <w:rsid w:val="31F40CFF"/>
    <w:rsid w:val="320104FF"/>
    <w:rsid w:val="320A2BCE"/>
    <w:rsid w:val="32275752"/>
    <w:rsid w:val="322A67FD"/>
    <w:rsid w:val="32393C7D"/>
    <w:rsid w:val="3240150B"/>
    <w:rsid w:val="32510CA3"/>
    <w:rsid w:val="32C50C38"/>
    <w:rsid w:val="32D007AA"/>
    <w:rsid w:val="32E225C2"/>
    <w:rsid w:val="32FB5E3C"/>
    <w:rsid w:val="32FE389F"/>
    <w:rsid w:val="33086098"/>
    <w:rsid w:val="33130ECB"/>
    <w:rsid w:val="33144A02"/>
    <w:rsid w:val="332B78D3"/>
    <w:rsid w:val="33343E68"/>
    <w:rsid w:val="33414383"/>
    <w:rsid w:val="334B6F38"/>
    <w:rsid w:val="33941B0E"/>
    <w:rsid w:val="33A1427B"/>
    <w:rsid w:val="33A7200C"/>
    <w:rsid w:val="33BB1F24"/>
    <w:rsid w:val="33C8548F"/>
    <w:rsid w:val="33E365F1"/>
    <w:rsid w:val="33E90595"/>
    <w:rsid w:val="34013AF3"/>
    <w:rsid w:val="344F1ED9"/>
    <w:rsid w:val="345319C9"/>
    <w:rsid w:val="34584243"/>
    <w:rsid w:val="34617EEB"/>
    <w:rsid w:val="34AC732B"/>
    <w:rsid w:val="34B42874"/>
    <w:rsid w:val="34CE54F3"/>
    <w:rsid w:val="34E16FD5"/>
    <w:rsid w:val="34E57898"/>
    <w:rsid w:val="34ED0732"/>
    <w:rsid w:val="34F73848"/>
    <w:rsid w:val="350031D3"/>
    <w:rsid w:val="350A7810"/>
    <w:rsid w:val="35172FFB"/>
    <w:rsid w:val="351F5D4F"/>
    <w:rsid w:val="356165C8"/>
    <w:rsid w:val="357E49F5"/>
    <w:rsid w:val="35995577"/>
    <w:rsid w:val="35B75F88"/>
    <w:rsid w:val="35C44C2A"/>
    <w:rsid w:val="35D64779"/>
    <w:rsid w:val="35E47D8D"/>
    <w:rsid w:val="36062A6B"/>
    <w:rsid w:val="36247B70"/>
    <w:rsid w:val="36581519"/>
    <w:rsid w:val="365C268B"/>
    <w:rsid w:val="36945410"/>
    <w:rsid w:val="36B12BCD"/>
    <w:rsid w:val="36DD787E"/>
    <w:rsid w:val="36F01E86"/>
    <w:rsid w:val="36FF1084"/>
    <w:rsid w:val="3707452D"/>
    <w:rsid w:val="370C02B5"/>
    <w:rsid w:val="370E1BD7"/>
    <w:rsid w:val="371511B8"/>
    <w:rsid w:val="371C35E0"/>
    <w:rsid w:val="373B7164"/>
    <w:rsid w:val="375004A1"/>
    <w:rsid w:val="37557806"/>
    <w:rsid w:val="376A2426"/>
    <w:rsid w:val="37AF33BA"/>
    <w:rsid w:val="37B32A7E"/>
    <w:rsid w:val="37BD1309"/>
    <w:rsid w:val="37C2153E"/>
    <w:rsid w:val="37CE6D00"/>
    <w:rsid w:val="37CF580A"/>
    <w:rsid w:val="37E21773"/>
    <w:rsid w:val="37FE4EF4"/>
    <w:rsid w:val="37FF7772"/>
    <w:rsid w:val="3823070E"/>
    <w:rsid w:val="384202C7"/>
    <w:rsid w:val="384E5AA3"/>
    <w:rsid w:val="385672A3"/>
    <w:rsid w:val="385C7671"/>
    <w:rsid w:val="386F3993"/>
    <w:rsid w:val="38832B12"/>
    <w:rsid w:val="388D1222"/>
    <w:rsid w:val="38967818"/>
    <w:rsid w:val="38B44A00"/>
    <w:rsid w:val="38C02141"/>
    <w:rsid w:val="38F80D91"/>
    <w:rsid w:val="390E4110"/>
    <w:rsid w:val="391A622B"/>
    <w:rsid w:val="392754D8"/>
    <w:rsid w:val="393D3B66"/>
    <w:rsid w:val="395372D4"/>
    <w:rsid w:val="39610B01"/>
    <w:rsid w:val="3983584C"/>
    <w:rsid w:val="398E5251"/>
    <w:rsid w:val="399003FF"/>
    <w:rsid w:val="39A14F85"/>
    <w:rsid w:val="39A2420C"/>
    <w:rsid w:val="39B554F5"/>
    <w:rsid w:val="39BC119D"/>
    <w:rsid w:val="39D07618"/>
    <w:rsid w:val="39D42649"/>
    <w:rsid w:val="39E41315"/>
    <w:rsid w:val="39E92488"/>
    <w:rsid w:val="3A1E073A"/>
    <w:rsid w:val="3A3546AE"/>
    <w:rsid w:val="3A3D4F53"/>
    <w:rsid w:val="3A461688"/>
    <w:rsid w:val="3A583286"/>
    <w:rsid w:val="3ABB2076"/>
    <w:rsid w:val="3AD84480"/>
    <w:rsid w:val="3AE0700E"/>
    <w:rsid w:val="3AEC6068"/>
    <w:rsid w:val="3B0F23C2"/>
    <w:rsid w:val="3B4A33FA"/>
    <w:rsid w:val="3B4F0949"/>
    <w:rsid w:val="3B5A1FBD"/>
    <w:rsid w:val="3B5B73B5"/>
    <w:rsid w:val="3B8F1A46"/>
    <w:rsid w:val="3B900C03"/>
    <w:rsid w:val="3B9B1061"/>
    <w:rsid w:val="3B9E333D"/>
    <w:rsid w:val="3BAC19BF"/>
    <w:rsid w:val="3BB56F0D"/>
    <w:rsid w:val="3BC857A7"/>
    <w:rsid w:val="3C095625"/>
    <w:rsid w:val="3C1A6612"/>
    <w:rsid w:val="3C467402"/>
    <w:rsid w:val="3C5B592D"/>
    <w:rsid w:val="3C64295D"/>
    <w:rsid w:val="3C74072E"/>
    <w:rsid w:val="3CF63A43"/>
    <w:rsid w:val="3D357E17"/>
    <w:rsid w:val="3D390BD6"/>
    <w:rsid w:val="3D3A1978"/>
    <w:rsid w:val="3D3E63C8"/>
    <w:rsid w:val="3D711112"/>
    <w:rsid w:val="3D7309E6"/>
    <w:rsid w:val="3D793B23"/>
    <w:rsid w:val="3D9A1F3B"/>
    <w:rsid w:val="3DE6740A"/>
    <w:rsid w:val="3E157288"/>
    <w:rsid w:val="3E32264F"/>
    <w:rsid w:val="3E3A6DDF"/>
    <w:rsid w:val="3E486FF6"/>
    <w:rsid w:val="3E495BEB"/>
    <w:rsid w:val="3E4D3FD8"/>
    <w:rsid w:val="3E6C6A47"/>
    <w:rsid w:val="3E797C13"/>
    <w:rsid w:val="3E8409D1"/>
    <w:rsid w:val="3E9A6446"/>
    <w:rsid w:val="3EA52310"/>
    <w:rsid w:val="3EAB2402"/>
    <w:rsid w:val="3ECA37BE"/>
    <w:rsid w:val="3ED01E68"/>
    <w:rsid w:val="3ED40CAB"/>
    <w:rsid w:val="3ED723E2"/>
    <w:rsid w:val="3EEF6792"/>
    <w:rsid w:val="3EFD3368"/>
    <w:rsid w:val="3F0A35CC"/>
    <w:rsid w:val="3F100697"/>
    <w:rsid w:val="3F12422F"/>
    <w:rsid w:val="3F236570"/>
    <w:rsid w:val="3F2B709E"/>
    <w:rsid w:val="3F353028"/>
    <w:rsid w:val="3F4022D4"/>
    <w:rsid w:val="3F801AEA"/>
    <w:rsid w:val="3F901C49"/>
    <w:rsid w:val="3FB928FC"/>
    <w:rsid w:val="3FBF6165"/>
    <w:rsid w:val="3FC60DA7"/>
    <w:rsid w:val="3FF73B50"/>
    <w:rsid w:val="401D2E8B"/>
    <w:rsid w:val="4022644E"/>
    <w:rsid w:val="40236A3A"/>
    <w:rsid w:val="402C6737"/>
    <w:rsid w:val="402E6E46"/>
    <w:rsid w:val="403B12BB"/>
    <w:rsid w:val="403F1053"/>
    <w:rsid w:val="404151C4"/>
    <w:rsid w:val="4080385F"/>
    <w:rsid w:val="408E3D89"/>
    <w:rsid w:val="40A43FE1"/>
    <w:rsid w:val="40BA692C"/>
    <w:rsid w:val="40C672BD"/>
    <w:rsid w:val="40DB77F9"/>
    <w:rsid w:val="40FF07E3"/>
    <w:rsid w:val="411029F0"/>
    <w:rsid w:val="41331D71"/>
    <w:rsid w:val="41393CF5"/>
    <w:rsid w:val="413D1A37"/>
    <w:rsid w:val="414F0A1F"/>
    <w:rsid w:val="415D0C8C"/>
    <w:rsid w:val="41855CA4"/>
    <w:rsid w:val="41894C7C"/>
    <w:rsid w:val="419B49AF"/>
    <w:rsid w:val="41AA75FD"/>
    <w:rsid w:val="41B45A71"/>
    <w:rsid w:val="41DF2AEE"/>
    <w:rsid w:val="41E94E2A"/>
    <w:rsid w:val="42022339"/>
    <w:rsid w:val="420C31B7"/>
    <w:rsid w:val="420E5BC3"/>
    <w:rsid w:val="42195836"/>
    <w:rsid w:val="42290BBA"/>
    <w:rsid w:val="423F4FCB"/>
    <w:rsid w:val="4250579A"/>
    <w:rsid w:val="42524A98"/>
    <w:rsid w:val="426E4935"/>
    <w:rsid w:val="42D11C94"/>
    <w:rsid w:val="42D65D22"/>
    <w:rsid w:val="42DF6B1E"/>
    <w:rsid w:val="42E3669E"/>
    <w:rsid w:val="42EC7DC1"/>
    <w:rsid w:val="42FB0A34"/>
    <w:rsid w:val="433E1A96"/>
    <w:rsid w:val="4348021F"/>
    <w:rsid w:val="434C5D40"/>
    <w:rsid w:val="436C3281"/>
    <w:rsid w:val="437B4B83"/>
    <w:rsid w:val="438A0050"/>
    <w:rsid w:val="43A86F10"/>
    <w:rsid w:val="43AF52DA"/>
    <w:rsid w:val="43F81C45"/>
    <w:rsid w:val="44077BDE"/>
    <w:rsid w:val="441F5424"/>
    <w:rsid w:val="44222B9B"/>
    <w:rsid w:val="446C618F"/>
    <w:rsid w:val="449127EE"/>
    <w:rsid w:val="4497145E"/>
    <w:rsid w:val="450624FD"/>
    <w:rsid w:val="45082309"/>
    <w:rsid w:val="450B3BFA"/>
    <w:rsid w:val="452E1CA0"/>
    <w:rsid w:val="452F5721"/>
    <w:rsid w:val="453950E7"/>
    <w:rsid w:val="454C355D"/>
    <w:rsid w:val="45554E75"/>
    <w:rsid w:val="45732D1E"/>
    <w:rsid w:val="45886FF9"/>
    <w:rsid w:val="45CF4C28"/>
    <w:rsid w:val="45E07589"/>
    <w:rsid w:val="45F53334"/>
    <w:rsid w:val="460573D5"/>
    <w:rsid w:val="46164604"/>
    <w:rsid w:val="4618254A"/>
    <w:rsid w:val="46233142"/>
    <w:rsid w:val="462F1B9D"/>
    <w:rsid w:val="464A0752"/>
    <w:rsid w:val="4662784A"/>
    <w:rsid w:val="466C48A2"/>
    <w:rsid w:val="46873754"/>
    <w:rsid w:val="4698770F"/>
    <w:rsid w:val="469D4D26"/>
    <w:rsid w:val="46B8390E"/>
    <w:rsid w:val="46C30A47"/>
    <w:rsid w:val="46EE63EF"/>
    <w:rsid w:val="46FD1B8B"/>
    <w:rsid w:val="47331614"/>
    <w:rsid w:val="4736393F"/>
    <w:rsid w:val="47551CED"/>
    <w:rsid w:val="47605A10"/>
    <w:rsid w:val="47611F43"/>
    <w:rsid w:val="47650825"/>
    <w:rsid w:val="477A0BC3"/>
    <w:rsid w:val="477C2B8D"/>
    <w:rsid w:val="478657BA"/>
    <w:rsid w:val="47881532"/>
    <w:rsid w:val="47AF2F63"/>
    <w:rsid w:val="47BF3286"/>
    <w:rsid w:val="47DE7943"/>
    <w:rsid w:val="480C152E"/>
    <w:rsid w:val="481073E1"/>
    <w:rsid w:val="482A25E9"/>
    <w:rsid w:val="48307CC3"/>
    <w:rsid w:val="483626BC"/>
    <w:rsid w:val="4861031F"/>
    <w:rsid w:val="48A17344"/>
    <w:rsid w:val="48F813E7"/>
    <w:rsid w:val="490E3CB9"/>
    <w:rsid w:val="491745D9"/>
    <w:rsid w:val="491777D5"/>
    <w:rsid w:val="49291D26"/>
    <w:rsid w:val="495771F8"/>
    <w:rsid w:val="498B5309"/>
    <w:rsid w:val="498E4CFA"/>
    <w:rsid w:val="49C12A19"/>
    <w:rsid w:val="49C8030C"/>
    <w:rsid w:val="4A0415AB"/>
    <w:rsid w:val="4A05330E"/>
    <w:rsid w:val="4A111CB3"/>
    <w:rsid w:val="4A17094B"/>
    <w:rsid w:val="4A325AB6"/>
    <w:rsid w:val="4A404346"/>
    <w:rsid w:val="4A6D4A0F"/>
    <w:rsid w:val="4A986B04"/>
    <w:rsid w:val="4AA2290B"/>
    <w:rsid w:val="4AE7097E"/>
    <w:rsid w:val="4B007631"/>
    <w:rsid w:val="4B040444"/>
    <w:rsid w:val="4B2E0642"/>
    <w:rsid w:val="4B3A0FF5"/>
    <w:rsid w:val="4BA77ED2"/>
    <w:rsid w:val="4BAF475B"/>
    <w:rsid w:val="4BB37012"/>
    <w:rsid w:val="4BC278B8"/>
    <w:rsid w:val="4BDA3EA4"/>
    <w:rsid w:val="4BE55EEE"/>
    <w:rsid w:val="4BF67067"/>
    <w:rsid w:val="4C0833E5"/>
    <w:rsid w:val="4C1C66ED"/>
    <w:rsid w:val="4C1E06B7"/>
    <w:rsid w:val="4C27169A"/>
    <w:rsid w:val="4C2D26A8"/>
    <w:rsid w:val="4C431ECB"/>
    <w:rsid w:val="4C523EBC"/>
    <w:rsid w:val="4C651E42"/>
    <w:rsid w:val="4C6D519A"/>
    <w:rsid w:val="4C7A626C"/>
    <w:rsid w:val="4C9C6F7C"/>
    <w:rsid w:val="4CBD737D"/>
    <w:rsid w:val="4CC6669B"/>
    <w:rsid w:val="4CCA7EF7"/>
    <w:rsid w:val="4CD26EC1"/>
    <w:rsid w:val="4CE92A73"/>
    <w:rsid w:val="4CFD651E"/>
    <w:rsid w:val="4D265A75"/>
    <w:rsid w:val="4D2A0B6A"/>
    <w:rsid w:val="4D2A644D"/>
    <w:rsid w:val="4D2F26D0"/>
    <w:rsid w:val="4D733071"/>
    <w:rsid w:val="4D777715"/>
    <w:rsid w:val="4D7E345D"/>
    <w:rsid w:val="4D950505"/>
    <w:rsid w:val="4D993530"/>
    <w:rsid w:val="4DC6218D"/>
    <w:rsid w:val="4E3F66C2"/>
    <w:rsid w:val="4E976297"/>
    <w:rsid w:val="4E9C4B94"/>
    <w:rsid w:val="4EAA6232"/>
    <w:rsid w:val="4EDB288F"/>
    <w:rsid w:val="4EEB7DDF"/>
    <w:rsid w:val="4EF92D15"/>
    <w:rsid w:val="4F115587"/>
    <w:rsid w:val="4F42646A"/>
    <w:rsid w:val="4F430CF9"/>
    <w:rsid w:val="4F4577D8"/>
    <w:rsid w:val="4F6C0D8D"/>
    <w:rsid w:val="4F6D205A"/>
    <w:rsid w:val="4F7505EE"/>
    <w:rsid w:val="4F813436"/>
    <w:rsid w:val="4F8A3D9F"/>
    <w:rsid w:val="4FA44741"/>
    <w:rsid w:val="4FA746A0"/>
    <w:rsid w:val="4FB3209D"/>
    <w:rsid w:val="4FF359B6"/>
    <w:rsid w:val="500A342C"/>
    <w:rsid w:val="501424D4"/>
    <w:rsid w:val="501820A1"/>
    <w:rsid w:val="502E330E"/>
    <w:rsid w:val="505F39EC"/>
    <w:rsid w:val="50700DB5"/>
    <w:rsid w:val="50785C5E"/>
    <w:rsid w:val="50811214"/>
    <w:rsid w:val="50933025"/>
    <w:rsid w:val="50CA2BBB"/>
    <w:rsid w:val="50D41344"/>
    <w:rsid w:val="50D650BC"/>
    <w:rsid w:val="50F53785"/>
    <w:rsid w:val="5105624A"/>
    <w:rsid w:val="510E417C"/>
    <w:rsid w:val="511844FC"/>
    <w:rsid w:val="51240991"/>
    <w:rsid w:val="51295B34"/>
    <w:rsid w:val="513454F8"/>
    <w:rsid w:val="5150461F"/>
    <w:rsid w:val="515E4DEF"/>
    <w:rsid w:val="5177576F"/>
    <w:rsid w:val="51925C37"/>
    <w:rsid w:val="51B573C7"/>
    <w:rsid w:val="51C6068A"/>
    <w:rsid w:val="51E9414A"/>
    <w:rsid w:val="520C4998"/>
    <w:rsid w:val="521514A9"/>
    <w:rsid w:val="524840C7"/>
    <w:rsid w:val="524B14CF"/>
    <w:rsid w:val="5258265C"/>
    <w:rsid w:val="52666A7F"/>
    <w:rsid w:val="526D1A50"/>
    <w:rsid w:val="52866565"/>
    <w:rsid w:val="52935C50"/>
    <w:rsid w:val="52A07C34"/>
    <w:rsid w:val="52C46A8E"/>
    <w:rsid w:val="52F12681"/>
    <w:rsid w:val="535A7E01"/>
    <w:rsid w:val="537B20F9"/>
    <w:rsid w:val="53834255"/>
    <w:rsid w:val="53AF2BF4"/>
    <w:rsid w:val="53BE4D75"/>
    <w:rsid w:val="53CF7A12"/>
    <w:rsid w:val="53D578AD"/>
    <w:rsid w:val="53DD2C05"/>
    <w:rsid w:val="53DE7EE9"/>
    <w:rsid w:val="53DF072C"/>
    <w:rsid w:val="53FD0BB2"/>
    <w:rsid w:val="54001C22"/>
    <w:rsid w:val="5408251D"/>
    <w:rsid w:val="541C6702"/>
    <w:rsid w:val="542730FC"/>
    <w:rsid w:val="54434568"/>
    <w:rsid w:val="544F0F6A"/>
    <w:rsid w:val="545309D2"/>
    <w:rsid w:val="54732FDB"/>
    <w:rsid w:val="54830B19"/>
    <w:rsid w:val="54863922"/>
    <w:rsid w:val="549C080B"/>
    <w:rsid w:val="54A159E1"/>
    <w:rsid w:val="54BA798C"/>
    <w:rsid w:val="550178B7"/>
    <w:rsid w:val="55156573"/>
    <w:rsid w:val="552A3C28"/>
    <w:rsid w:val="553C395C"/>
    <w:rsid w:val="554A5B42"/>
    <w:rsid w:val="5557205E"/>
    <w:rsid w:val="55633303"/>
    <w:rsid w:val="557650C0"/>
    <w:rsid w:val="558917B8"/>
    <w:rsid w:val="5597330F"/>
    <w:rsid w:val="55997370"/>
    <w:rsid w:val="55A7171D"/>
    <w:rsid w:val="55A8543F"/>
    <w:rsid w:val="55A9107C"/>
    <w:rsid w:val="55B27BC7"/>
    <w:rsid w:val="55BA6734"/>
    <w:rsid w:val="55DA73FC"/>
    <w:rsid w:val="55F12998"/>
    <w:rsid w:val="55FA663A"/>
    <w:rsid w:val="561313D8"/>
    <w:rsid w:val="565D002E"/>
    <w:rsid w:val="567626D3"/>
    <w:rsid w:val="567B1BC0"/>
    <w:rsid w:val="56903F5F"/>
    <w:rsid w:val="569D042A"/>
    <w:rsid w:val="56C34335"/>
    <w:rsid w:val="57087D54"/>
    <w:rsid w:val="57397C3B"/>
    <w:rsid w:val="57792C45"/>
    <w:rsid w:val="578155D8"/>
    <w:rsid w:val="57B05919"/>
    <w:rsid w:val="57E02CC4"/>
    <w:rsid w:val="57FA1D13"/>
    <w:rsid w:val="57FE314A"/>
    <w:rsid w:val="5814296E"/>
    <w:rsid w:val="582255B9"/>
    <w:rsid w:val="58285D23"/>
    <w:rsid w:val="583C29E5"/>
    <w:rsid w:val="58405511"/>
    <w:rsid w:val="585A2A77"/>
    <w:rsid w:val="58A86123"/>
    <w:rsid w:val="58BA6D2D"/>
    <w:rsid w:val="58CE5BD4"/>
    <w:rsid w:val="58E6430A"/>
    <w:rsid w:val="59241E00"/>
    <w:rsid w:val="59350DEE"/>
    <w:rsid w:val="59360B02"/>
    <w:rsid w:val="59462FFB"/>
    <w:rsid w:val="597673E7"/>
    <w:rsid w:val="59AA358A"/>
    <w:rsid w:val="59B83D30"/>
    <w:rsid w:val="59BC7219"/>
    <w:rsid w:val="59BF753B"/>
    <w:rsid w:val="59C503C4"/>
    <w:rsid w:val="59CD1026"/>
    <w:rsid w:val="59D466AB"/>
    <w:rsid w:val="59F111B9"/>
    <w:rsid w:val="59FD7B5D"/>
    <w:rsid w:val="59FE14B8"/>
    <w:rsid w:val="5A0A739C"/>
    <w:rsid w:val="5A204B50"/>
    <w:rsid w:val="5A221372"/>
    <w:rsid w:val="5A2B6347"/>
    <w:rsid w:val="5A637F6F"/>
    <w:rsid w:val="5A647BDD"/>
    <w:rsid w:val="5AA22199"/>
    <w:rsid w:val="5ABC3575"/>
    <w:rsid w:val="5ACD5782"/>
    <w:rsid w:val="5AD0745D"/>
    <w:rsid w:val="5ADD046A"/>
    <w:rsid w:val="5AE91F64"/>
    <w:rsid w:val="5B1E2E6C"/>
    <w:rsid w:val="5B286E5C"/>
    <w:rsid w:val="5B6D52F3"/>
    <w:rsid w:val="5B763D98"/>
    <w:rsid w:val="5B7B30D0"/>
    <w:rsid w:val="5B88101B"/>
    <w:rsid w:val="5B944B47"/>
    <w:rsid w:val="5BA65130"/>
    <w:rsid w:val="5BFD4835"/>
    <w:rsid w:val="5C2A33AA"/>
    <w:rsid w:val="5C473E4D"/>
    <w:rsid w:val="5C4C7B97"/>
    <w:rsid w:val="5C563555"/>
    <w:rsid w:val="5C657C3C"/>
    <w:rsid w:val="5C6C0FCA"/>
    <w:rsid w:val="5C763C93"/>
    <w:rsid w:val="5C9C0F66"/>
    <w:rsid w:val="5CA41F41"/>
    <w:rsid w:val="5CBD097B"/>
    <w:rsid w:val="5CC57A15"/>
    <w:rsid w:val="5CCC3817"/>
    <w:rsid w:val="5CDC7EFE"/>
    <w:rsid w:val="5CE172C2"/>
    <w:rsid w:val="5CE81F1B"/>
    <w:rsid w:val="5D186A5C"/>
    <w:rsid w:val="5D1A3D05"/>
    <w:rsid w:val="5D1F5B2E"/>
    <w:rsid w:val="5D3B6F2A"/>
    <w:rsid w:val="5D58413E"/>
    <w:rsid w:val="5D6677C8"/>
    <w:rsid w:val="5D6B1282"/>
    <w:rsid w:val="5D72616D"/>
    <w:rsid w:val="5D97217A"/>
    <w:rsid w:val="5DE227D8"/>
    <w:rsid w:val="5DE35C10"/>
    <w:rsid w:val="5DEB5F1F"/>
    <w:rsid w:val="5DFC012C"/>
    <w:rsid w:val="5DFC59C2"/>
    <w:rsid w:val="5E1831B8"/>
    <w:rsid w:val="5E616454"/>
    <w:rsid w:val="5E7303EE"/>
    <w:rsid w:val="5E8819C0"/>
    <w:rsid w:val="5E916463"/>
    <w:rsid w:val="5E980C04"/>
    <w:rsid w:val="5EA70405"/>
    <w:rsid w:val="5EF86B45"/>
    <w:rsid w:val="5EF97984"/>
    <w:rsid w:val="5F030F9B"/>
    <w:rsid w:val="5F052F5D"/>
    <w:rsid w:val="5F180F96"/>
    <w:rsid w:val="5F301400"/>
    <w:rsid w:val="5F3C3E89"/>
    <w:rsid w:val="5F507610"/>
    <w:rsid w:val="5F5E21EA"/>
    <w:rsid w:val="5F605739"/>
    <w:rsid w:val="5F732095"/>
    <w:rsid w:val="5F7563E8"/>
    <w:rsid w:val="5F875666"/>
    <w:rsid w:val="5F9074F7"/>
    <w:rsid w:val="5FA32788"/>
    <w:rsid w:val="5FAB2F01"/>
    <w:rsid w:val="5FBA204D"/>
    <w:rsid w:val="5FBB0071"/>
    <w:rsid w:val="5FBF602C"/>
    <w:rsid w:val="5FC1162D"/>
    <w:rsid w:val="5FDA449D"/>
    <w:rsid w:val="5FE75F58"/>
    <w:rsid w:val="5FFD7E8C"/>
    <w:rsid w:val="6005151A"/>
    <w:rsid w:val="601A30A4"/>
    <w:rsid w:val="601E25DC"/>
    <w:rsid w:val="602D6CC3"/>
    <w:rsid w:val="604E09DF"/>
    <w:rsid w:val="605523CA"/>
    <w:rsid w:val="605D3104"/>
    <w:rsid w:val="606326E4"/>
    <w:rsid w:val="60636240"/>
    <w:rsid w:val="60A9459B"/>
    <w:rsid w:val="60BC1CAF"/>
    <w:rsid w:val="60C74D47"/>
    <w:rsid w:val="60DC50DE"/>
    <w:rsid w:val="60FB291D"/>
    <w:rsid w:val="610E34E8"/>
    <w:rsid w:val="611620F6"/>
    <w:rsid w:val="61286FC5"/>
    <w:rsid w:val="612B4FB0"/>
    <w:rsid w:val="6131301E"/>
    <w:rsid w:val="614056FF"/>
    <w:rsid w:val="61416958"/>
    <w:rsid w:val="61665FE8"/>
    <w:rsid w:val="616D65B1"/>
    <w:rsid w:val="6183303E"/>
    <w:rsid w:val="619D3697"/>
    <w:rsid w:val="61E17D65"/>
    <w:rsid w:val="62001A0A"/>
    <w:rsid w:val="62173786"/>
    <w:rsid w:val="624327CD"/>
    <w:rsid w:val="624331DF"/>
    <w:rsid w:val="624626D0"/>
    <w:rsid w:val="62646A89"/>
    <w:rsid w:val="626940A0"/>
    <w:rsid w:val="62A34B1C"/>
    <w:rsid w:val="62D80B9A"/>
    <w:rsid w:val="62FD297C"/>
    <w:rsid w:val="63071A4D"/>
    <w:rsid w:val="63604CB9"/>
    <w:rsid w:val="63A4104A"/>
    <w:rsid w:val="63C8574A"/>
    <w:rsid w:val="64163959"/>
    <w:rsid w:val="641942B1"/>
    <w:rsid w:val="64401C5E"/>
    <w:rsid w:val="64431FE2"/>
    <w:rsid w:val="646A2293"/>
    <w:rsid w:val="649A504F"/>
    <w:rsid w:val="64B560B4"/>
    <w:rsid w:val="652A1A23"/>
    <w:rsid w:val="65330544"/>
    <w:rsid w:val="65331570"/>
    <w:rsid w:val="655553D6"/>
    <w:rsid w:val="65876E75"/>
    <w:rsid w:val="658B1246"/>
    <w:rsid w:val="658F102B"/>
    <w:rsid w:val="65980F0E"/>
    <w:rsid w:val="65CB6D62"/>
    <w:rsid w:val="65D0138E"/>
    <w:rsid w:val="65DC0944"/>
    <w:rsid w:val="660109D5"/>
    <w:rsid w:val="66167BB4"/>
    <w:rsid w:val="663E0A2F"/>
    <w:rsid w:val="6655487D"/>
    <w:rsid w:val="66961C35"/>
    <w:rsid w:val="669C06FE"/>
    <w:rsid w:val="669E4476"/>
    <w:rsid w:val="66CD6B09"/>
    <w:rsid w:val="66E3632D"/>
    <w:rsid w:val="66E64663"/>
    <w:rsid w:val="66F670DF"/>
    <w:rsid w:val="670047E9"/>
    <w:rsid w:val="670D0154"/>
    <w:rsid w:val="67323E04"/>
    <w:rsid w:val="674E7C4A"/>
    <w:rsid w:val="67560230"/>
    <w:rsid w:val="67627252"/>
    <w:rsid w:val="679131F5"/>
    <w:rsid w:val="67BF339D"/>
    <w:rsid w:val="67DB7004"/>
    <w:rsid w:val="67DE2B76"/>
    <w:rsid w:val="67EF68F9"/>
    <w:rsid w:val="67F278AA"/>
    <w:rsid w:val="67F75096"/>
    <w:rsid w:val="681432BF"/>
    <w:rsid w:val="68182706"/>
    <w:rsid w:val="6819678B"/>
    <w:rsid w:val="68232E85"/>
    <w:rsid w:val="682D4F2F"/>
    <w:rsid w:val="683071D0"/>
    <w:rsid w:val="683664CA"/>
    <w:rsid w:val="684461C6"/>
    <w:rsid w:val="684D1CB0"/>
    <w:rsid w:val="68566D09"/>
    <w:rsid w:val="6865349E"/>
    <w:rsid w:val="68692862"/>
    <w:rsid w:val="687A0F55"/>
    <w:rsid w:val="689C2C37"/>
    <w:rsid w:val="68B73D62"/>
    <w:rsid w:val="68D66492"/>
    <w:rsid w:val="69010BCB"/>
    <w:rsid w:val="691D7D7C"/>
    <w:rsid w:val="691E53FA"/>
    <w:rsid w:val="692C7F4F"/>
    <w:rsid w:val="694110E9"/>
    <w:rsid w:val="695100E3"/>
    <w:rsid w:val="698A6279"/>
    <w:rsid w:val="6992608B"/>
    <w:rsid w:val="699422D9"/>
    <w:rsid w:val="69A753F0"/>
    <w:rsid w:val="69AE677E"/>
    <w:rsid w:val="6A3751B8"/>
    <w:rsid w:val="6A470A1F"/>
    <w:rsid w:val="6A496587"/>
    <w:rsid w:val="6A4E1D0F"/>
    <w:rsid w:val="6A5645D1"/>
    <w:rsid w:val="6A6B28C1"/>
    <w:rsid w:val="6AA8170A"/>
    <w:rsid w:val="6AC02C0D"/>
    <w:rsid w:val="6AC50223"/>
    <w:rsid w:val="6ACB62B1"/>
    <w:rsid w:val="6AEB755E"/>
    <w:rsid w:val="6AED2840"/>
    <w:rsid w:val="6AFC774E"/>
    <w:rsid w:val="6AFE1987"/>
    <w:rsid w:val="6B3B6B39"/>
    <w:rsid w:val="6B7F08E6"/>
    <w:rsid w:val="6B8D6867"/>
    <w:rsid w:val="6B913CF1"/>
    <w:rsid w:val="6B9C080D"/>
    <w:rsid w:val="6BB43DF4"/>
    <w:rsid w:val="6BD70A7C"/>
    <w:rsid w:val="6C005CE7"/>
    <w:rsid w:val="6C07661A"/>
    <w:rsid w:val="6C3118E9"/>
    <w:rsid w:val="6C3D0987"/>
    <w:rsid w:val="6C566D79"/>
    <w:rsid w:val="6C820161"/>
    <w:rsid w:val="6C823EF2"/>
    <w:rsid w:val="6C9360FF"/>
    <w:rsid w:val="6CA426C9"/>
    <w:rsid w:val="6CAD0F6F"/>
    <w:rsid w:val="6CC24701"/>
    <w:rsid w:val="6CC35974"/>
    <w:rsid w:val="6CDE10A7"/>
    <w:rsid w:val="6CDF7C5C"/>
    <w:rsid w:val="6CFC4F44"/>
    <w:rsid w:val="6D132CC6"/>
    <w:rsid w:val="6D2154B9"/>
    <w:rsid w:val="6D2356D5"/>
    <w:rsid w:val="6D42758D"/>
    <w:rsid w:val="6D7101EF"/>
    <w:rsid w:val="6D7A3B1D"/>
    <w:rsid w:val="6D7F2638"/>
    <w:rsid w:val="6D975F97"/>
    <w:rsid w:val="6DDC2605"/>
    <w:rsid w:val="6DED00D0"/>
    <w:rsid w:val="6DF6140B"/>
    <w:rsid w:val="6E22773B"/>
    <w:rsid w:val="6E2D2C15"/>
    <w:rsid w:val="6E3C6F65"/>
    <w:rsid w:val="6E48573B"/>
    <w:rsid w:val="6E4E0530"/>
    <w:rsid w:val="6E501FB1"/>
    <w:rsid w:val="6E66128D"/>
    <w:rsid w:val="6E8358A2"/>
    <w:rsid w:val="6E861244"/>
    <w:rsid w:val="6EA14B04"/>
    <w:rsid w:val="6ED053E9"/>
    <w:rsid w:val="6ED436EE"/>
    <w:rsid w:val="6EF47329"/>
    <w:rsid w:val="6EF94382"/>
    <w:rsid w:val="6F101491"/>
    <w:rsid w:val="6F1E7F02"/>
    <w:rsid w:val="6F236CAB"/>
    <w:rsid w:val="6F3E423B"/>
    <w:rsid w:val="6F5956BA"/>
    <w:rsid w:val="6F683873"/>
    <w:rsid w:val="6F723559"/>
    <w:rsid w:val="6F731C06"/>
    <w:rsid w:val="6FA54EE1"/>
    <w:rsid w:val="6FA76D41"/>
    <w:rsid w:val="6FAD0A18"/>
    <w:rsid w:val="6FB20B2A"/>
    <w:rsid w:val="6FC10DB1"/>
    <w:rsid w:val="6FE7486A"/>
    <w:rsid w:val="6FED3D79"/>
    <w:rsid w:val="6FFE7D34"/>
    <w:rsid w:val="700416C1"/>
    <w:rsid w:val="70130861"/>
    <w:rsid w:val="703E06A5"/>
    <w:rsid w:val="70480FAF"/>
    <w:rsid w:val="70717DE3"/>
    <w:rsid w:val="7091367D"/>
    <w:rsid w:val="70C366B0"/>
    <w:rsid w:val="70D84816"/>
    <w:rsid w:val="70E94540"/>
    <w:rsid w:val="70FA674D"/>
    <w:rsid w:val="71092E34"/>
    <w:rsid w:val="712734E2"/>
    <w:rsid w:val="713A123F"/>
    <w:rsid w:val="7149495D"/>
    <w:rsid w:val="716360A0"/>
    <w:rsid w:val="716B0D6A"/>
    <w:rsid w:val="716F6ADB"/>
    <w:rsid w:val="719E1191"/>
    <w:rsid w:val="719E1CBD"/>
    <w:rsid w:val="71F41FFE"/>
    <w:rsid w:val="71F65166"/>
    <w:rsid w:val="71F92EA9"/>
    <w:rsid w:val="71F95CE9"/>
    <w:rsid w:val="72001B41"/>
    <w:rsid w:val="72027115"/>
    <w:rsid w:val="727662A7"/>
    <w:rsid w:val="727F59CD"/>
    <w:rsid w:val="7298621E"/>
    <w:rsid w:val="72C25048"/>
    <w:rsid w:val="72E22291"/>
    <w:rsid w:val="72F51FF0"/>
    <w:rsid w:val="73241A62"/>
    <w:rsid w:val="732B0626"/>
    <w:rsid w:val="734A31F3"/>
    <w:rsid w:val="735D46A8"/>
    <w:rsid w:val="73621D19"/>
    <w:rsid w:val="73651219"/>
    <w:rsid w:val="73665527"/>
    <w:rsid w:val="737F734B"/>
    <w:rsid w:val="739D75BE"/>
    <w:rsid w:val="73D1296D"/>
    <w:rsid w:val="73ED07EB"/>
    <w:rsid w:val="74195710"/>
    <w:rsid w:val="741E2752"/>
    <w:rsid w:val="74242212"/>
    <w:rsid w:val="744C581D"/>
    <w:rsid w:val="74546797"/>
    <w:rsid w:val="74683292"/>
    <w:rsid w:val="74913E9B"/>
    <w:rsid w:val="74A536E0"/>
    <w:rsid w:val="74AF784E"/>
    <w:rsid w:val="74D53759"/>
    <w:rsid w:val="74F55BA9"/>
    <w:rsid w:val="75001C16"/>
    <w:rsid w:val="75087867"/>
    <w:rsid w:val="754663EB"/>
    <w:rsid w:val="75563825"/>
    <w:rsid w:val="75585F01"/>
    <w:rsid w:val="756225B7"/>
    <w:rsid w:val="75826D11"/>
    <w:rsid w:val="75994786"/>
    <w:rsid w:val="75B55338"/>
    <w:rsid w:val="75BF2B21"/>
    <w:rsid w:val="75D164B8"/>
    <w:rsid w:val="75D2333F"/>
    <w:rsid w:val="75EF43A6"/>
    <w:rsid w:val="761C0F14"/>
    <w:rsid w:val="762F092F"/>
    <w:rsid w:val="7635004C"/>
    <w:rsid w:val="764E64C1"/>
    <w:rsid w:val="76593F16"/>
    <w:rsid w:val="76595B8B"/>
    <w:rsid w:val="766E56D0"/>
    <w:rsid w:val="769F660F"/>
    <w:rsid w:val="76A30E8A"/>
    <w:rsid w:val="76CE0EAE"/>
    <w:rsid w:val="76D01312"/>
    <w:rsid w:val="76D04795"/>
    <w:rsid w:val="76D662F6"/>
    <w:rsid w:val="76FC0598"/>
    <w:rsid w:val="770025E3"/>
    <w:rsid w:val="77451DEB"/>
    <w:rsid w:val="77517241"/>
    <w:rsid w:val="776E4EDE"/>
    <w:rsid w:val="779217F8"/>
    <w:rsid w:val="7796101E"/>
    <w:rsid w:val="77C41863"/>
    <w:rsid w:val="77C6382D"/>
    <w:rsid w:val="77DE2925"/>
    <w:rsid w:val="77E141C3"/>
    <w:rsid w:val="780069C5"/>
    <w:rsid w:val="78174678"/>
    <w:rsid w:val="78832BF4"/>
    <w:rsid w:val="78A376CA"/>
    <w:rsid w:val="78B371A5"/>
    <w:rsid w:val="78C21BF4"/>
    <w:rsid w:val="78C87BE3"/>
    <w:rsid w:val="78D37FAF"/>
    <w:rsid w:val="78D440B4"/>
    <w:rsid w:val="78F739AF"/>
    <w:rsid w:val="790069BE"/>
    <w:rsid w:val="79254583"/>
    <w:rsid w:val="795310F0"/>
    <w:rsid w:val="79630080"/>
    <w:rsid w:val="79664D9C"/>
    <w:rsid w:val="796E2082"/>
    <w:rsid w:val="79766B8D"/>
    <w:rsid w:val="79C67B14"/>
    <w:rsid w:val="79EB1329"/>
    <w:rsid w:val="7A00210F"/>
    <w:rsid w:val="7A024A94"/>
    <w:rsid w:val="7A0348C4"/>
    <w:rsid w:val="7A304F8E"/>
    <w:rsid w:val="7A3E003E"/>
    <w:rsid w:val="7A422D94"/>
    <w:rsid w:val="7A456C8B"/>
    <w:rsid w:val="7A49604F"/>
    <w:rsid w:val="7A65612E"/>
    <w:rsid w:val="7A877056"/>
    <w:rsid w:val="7A8E1255"/>
    <w:rsid w:val="7A9C2623"/>
    <w:rsid w:val="7AAE3713"/>
    <w:rsid w:val="7ABA5A66"/>
    <w:rsid w:val="7ACA53E2"/>
    <w:rsid w:val="7AEF4E49"/>
    <w:rsid w:val="7B0C00F4"/>
    <w:rsid w:val="7B1F6DB5"/>
    <w:rsid w:val="7B3D416D"/>
    <w:rsid w:val="7B477594"/>
    <w:rsid w:val="7BCB7956"/>
    <w:rsid w:val="7BD046FD"/>
    <w:rsid w:val="7BF344C5"/>
    <w:rsid w:val="7C0466D2"/>
    <w:rsid w:val="7C292A70"/>
    <w:rsid w:val="7C2A27DF"/>
    <w:rsid w:val="7C3664ED"/>
    <w:rsid w:val="7C3E3DC1"/>
    <w:rsid w:val="7C6539BA"/>
    <w:rsid w:val="7C75312C"/>
    <w:rsid w:val="7C765821"/>
    <w:rsid w:val="7C7970C0"/>
    <w:rsid w:val="7C7C2EBD"/>
    <w:rsid w:val="7C887C62"/>
    <w:rsid w:val="7C986569"/>
    <w:rsid w:val="7CA334F2"/>
    <w:rsid w:val="7CAC5233"/>
    <w:rsid w:val="7CEA1D6C"/>
    <w:rsid w:val="7CEF0336"/>
    <w:rsid w:val="7D2D1C58"/>
    <w:rsid w:val="7D747887"/>
    <w:rsid w:val="7D7768BC"/>
    <w:rsid w:val="7D910439"/>
    <w:rsid w:val="7D924EC4"/>
    <w:rsid w:val="7DB54CF6"/>
    <w:rsid w:val="7E01736D"/>
    <w:rsid w:val="7E097FCF"/>
    <w:rsid w:val="7E9D7975"/>
    <w:rsid w:val="7EB40C0B"/>
    <w:rsid w:val="7EBB5815"/>
    <w:rsid w:val="7ED34089"/>
    <w:rsid w:val="7EE051D4"/>
    <w:rsid w:val="7EED78F1"/>
    <w:rsid w:val="7EFF0BAF"/>
    <w:rsid w:val="7F383F62"/>
    <w:rsid w:val="7F435763"/>
    <w:rsid w:val="7F617C9F"/>
    <w:rsid w:val="7F69341C"/>
    <w:rsid w:val="7F6E0A32"/>
    <w:rsid w:val="7FC45909"/>
    <w:rsid w:val="7FDF548C"/>
    <w:rsid w:val="7FEF1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8">
    <w:name w:val="Normal (Web)"/>
    <w:basedOn w:val="1"/>
    <w:link w:val="15"/>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TML Code"/>
    <w:basedOn w:val="11"/>
    <w:qFormat/>
    <w:uiPriority w:val="0"/>
    <w:rPr>
      <w:rFonts w:ascii="Courier New" w:hAnsi="Courier New"/>
      <w:sz w:val="20"/>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character" w:customStyle="1" w:styleId="15">
    <w:name w:val="普通(网站) Char"/>
    <w:link w:val="8"/>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6379</Words>
  <Characters>11737</Characters>
  <Lines>0</Lines>
  <Paragraphs>0</Paragraphs>
  <TotalTime>1349</TotalTime>
  <ScaleCrop>false</ScaleCrop>
  <LinksUpToDate>false</LinksUpToDate>
  <CharactersWithSpaces>12004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2022-03-15T01:28:00Z</dcterms:created>
  <dc:creator>starr</dc:creator>
  <cp:lastModifiedBy>Red_珏</cp:lastModifiedBy>
  <dcterms:modified xsi:type="dcterms:W3CDTF">2023-04-26T06:52:15Z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85AD1D1CA4FB4839BE0B284AE09E79BC_13</vt:lpwstr>
  </property>
  <property fmtid="{D5CDD505-2E9C-101B-9397-08002B2CF9AE}" pid="4" name="commondata">
    <vt:lpwstr>eyJoZGlkIjoiMDAwOGQ4ZjJmOTVmYmI2NTI4MDY5ODQ2YTVlYzFjOTYifQ==</vt:lpwstr>
  </property>
</Properties>
</file>